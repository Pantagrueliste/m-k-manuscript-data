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ins w:author="Marjolijn Bol" w:id="0" w:date="2017-05-23T00:58:27Z">
        <w:r w:rsidDel="00000000" w:rsidR="00000000" w:rsidRPr="00000000">
          <w:rPr>
            <w:rFonts w:ascii="Courier New" w:cs="Courier New" w:eastAsia="Courier New" w:hAnsi="Courier New"/>
            <w:color w:val="a9a9a9"/>
            <w:sz w:val="18"/>
            <w:szCs w:val="18"/>
            <w:rtl w:val="0"/>
            <w:rPrChange w:author="Marjolijn Bol" w:id="1" w:date="2017-05-23T00:58:27Z">
              <w:rPr>
                <w:color w:val="000000"/>
              </w:rPr>
            </w:rPrChange>
          </w:rPr>
          <w:t xml:space="preserve">na</w:t>
        </w:r>
      </w:ins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 couleur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avoyr bien tost faict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tableau a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gras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devant dict car il sespessist de soy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en ceste sorte encores quil ny aye point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avec iceluy broye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dess</w:t>
      </w:r>
      <w:r w:rsidDel="00000000" w:rsidR="00000000" w:rsidRPr="00000000">
        <w:rPr>
          <w:rtl w:val="0"/>
        </w:rPr>
        <w:t xml:space="preserve">ic</w:t>
      </w:r>
      <w:r w:rsidDel="00000000" w:rsidR="00000000" w:rsidRPr="00000000">
        <w:rPr>
          <w:color w:val="000000"/>
          <w:rtl w:val="0"/>
        </w:rPr>
        <w:t xml:space="preserve">catifs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ilz font mourir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bien tost Touteffoys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nest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ne 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adonbre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est relent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il se rendroit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Pourtraire 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curieusement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observer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les yeulx le 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barbe car ces trois choses font fort resembler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piler tes materiaulx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enchasse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se rompe point Cela peult servir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parfumeurs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abroyer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vitrifie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fondu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plustost calciner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Et ce qui restera de la vapeur Mesle le avec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 calcine Il est vray quau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clarifie pas bien Mays aulx grandes </w:t>
      </w:r>
      <w:commentRangeStart w:id="1"/>
      <w:r w:rsidDel="00000000" w:rsidR="00000000" w:rsidRPr="00000000">
        <w:rPr>
          <w:color w:val="000000"/>
          <w:rtl w:val="0"/>
        </w:rPr>
        <w:t xml:space="preserve">verrieres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Vitres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 susdict 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lexpose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il se convertira en liqueur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frottes les vitres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 deux costes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travers ains fera ombre Il fault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chose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mectre dessus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charbons allumes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continuer par tout jusques a ce quil ne brusle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faire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alchali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nettoyer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5-06-11T14:16:42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partially under the strip</w:t>
      </w:r>
    </w:p>
  </w:comment>
  <w:comment w:author="José Beltrán Coello" w:id="1" w:date="2015-06-11T14:16:23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partially under the strip adhering the mss page to the book page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