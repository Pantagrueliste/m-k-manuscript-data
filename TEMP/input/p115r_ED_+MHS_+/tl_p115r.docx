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&lt;id&gt;p114r_1&lt;/id&gt;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if you want, which will be enough, or else on the two halves. But because one needs to cast by the tail or from the back of the animal, make it so that the vents come from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middle of the body to respond to the tail, where the cast is done, which is the end of the mandore. And having done your cast, do not forget to make in it some holes and notches because the metal will run more neatly, as if the cast was even, for it gets corrupted in its notches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does not go so much at once,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does not become as porous. This done, join the two halves of your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strengthen the joints, putting around these some small clamps of iron wire of this shape. They prevent the molds from deforming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corrupting while reheating.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 the cast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reheat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w:t>
      </w:r>
      <w:r w:rsidDel="00000000" w:rsidR="00000000" w:rsidRPr="00000000">
        <w:rPr>
          <w:rtl w:val="0"/>
        </w:rPr>
        <w:t xml:space="preserve">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Note about everything above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h</w:t>
      </w:r>
      <w:r w:rsidDel="00000000" w:rsidR="00000000" w:rsidRPr="00000000">
        <w:rPr>
          <w:rFonts w:ascii="Arial" w:cs="Arial" w:eastAsia="Arial" w:hAnsi="Arial"/>
          <w:color w:val="000000"/>
          <w:sz w:val="22"/>
          <w:szCs w:val="22"/>
          <w:rtl w:val="0"/>
        </w:rPr>
        <w:t xml:space="preserve">as been without eating for a long time, it happens that, when you want to kill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u</w:t>
      </w:r>
      <w:r w:rsidDel="00000000" w:rsidR="00000000" w:rsidRPr="00000000">
        <w:rPr>
          <w:rFonts w:ascii="Arial" w:cs="Arial" w:eastAsia="Arial" w:hAnsi="Arial"/>
          <w:b w:val="0"/>
          <w:color w:val="000000"/>
          <w:sz w:val="22"/>
          <w:szCs w:val="22"/>
          <w:rtl w:val="0"/>
        </w:rPr>
        <w:t xml:space="preserve">rine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fills with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swells, and next it dries out as you fix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arrange it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and next it happens that when you have cast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moule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wet sand on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it has set, it ends up coming out such that between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animal there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distance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in which enters the second batch of cast wet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Avoid this therefore if you can. But if this cannot be, do not let this prevent your second cast, for the sand which will enter in this void, will be so weak that it will easily be removed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will not have set with the first hardened one.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Note that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Fonts w:ascii="Arial" w:cs="Arial" w:eastAsia="Arial" w:hAnsi="Arial"/>
          <w:color w:val="000000"/>
          <w:sz w:val="22"/>
          <w:szCs w:val="22"/>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for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which should be reheated, like those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things that one needs to burn inside, than those which release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and that are only for 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However do not put too much in one or the other.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Animal after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by chance, you gave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such a writhing shape, such that the place of the stomach cannot easily come out,  especially since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tail, which are the two ends, are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thinner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cut everything which is outside,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reheat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so well that what remained inside burns, then pass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quicksilver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attracting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ce qui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from the inside, it will also come out, because the conduit is big,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thus will not sour at all your substance. You can pull really strongly the molded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because it is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malleable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obedient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having set, is so firm that because of this the imprint will not be spoiled at all.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Fonts w:ascii="Arial" w:cs="Arial" w:eastAsia="Arial" w:hAnsi="Arial"/>
          <w:color w:val="000000"/>
          <w:sz w:val="22"/>
          <w:szCs w:val="22"/>
          <w:rtl w:val="0"/>
        </w:rPr>
        <w:t xml:space="preserve">https://drive.google.com/open?id=0B9-oNrvWdlO5aS1ZeHc2dGxJTE0</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6">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&lt;id&gt;p115r_3&lt;/id&gt;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Reheating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have been </w:t>
      </w:r>
      <w:r w:rsidDel="00000000" w:rsidR="00000000" w:rsidRPr="00000000">
        <w:rPr>
          <w:rFonts w:ascii="Arial" w:cs="Arial" w:eastAsia="Arial" w:hAnsi="Arial"/>
          <w:color w:val="000000"/>
          <w:sz w:val="22"/>
          <w:szCs w:val="22"/>
          <w:rtl w:val="0"/>
        </w:rPr>
        <w:t xml:space="preserve">reheated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cleaned, the sooner casted is best, because if you keep them, they get corrupted and dampened. Reheat the thickest, where the body of the animal is, cast as soon as possible, because if you keep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it will corrode and become damp. Reheat the thickest part, where the body of the </w:t>
      </w:r>
      <w:r w:rsidDel="00000000" w:rsidR="00000000" w:rsidRPr="00000000">
        <w:rPr>
          <w:rFonts w:ascii="Arial" w:cs="Arial" w:eastAsia="Arial" w:hAnsi="Arial"/>
          <w:color w:val="000000"/>
          <w:sz w:val="22"/>
          <w:szCs w:val="22"/>
          <w:rtl w:val="0"/>
        </w:rPr>
        <w:t xml:space="preserve">animal</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color w:val="000000"/>
          <w:sz w:val="22"/>
          <w:szCs w:val="22"/>
          <w:rtl w:val="0"/>
        </w:rPr>
        <w:t xml:space="preserve">s, at the top, so that, if there is something inside to burn, it falls to the bottom.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Mark the part on top to recognize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It is only a good thing to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die down a little outside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pource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once well reheated, because it remains red on the inside when you will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3">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Fonts w:ascii="Arial" w:cs="Arial" w:eastAsia="Arial" w:hAnsi="Arial"/>
          <w:color w:val="000000"/>
          <w:sz w:val="22"/>
          <w:szCs w:val="22"/>
          <w:rtl w:val="0"/>
        </w:rPr>
        <w:t xml:space="preserve">https://drive.google.com/open?id=0B9-oNrvWdlO5Xzg4WTZ2NFNkOHM</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4">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Fonts w:ascii="Arial" w:cs="Arial" w:eastAsia="Arial" w:hAnsi="Arial"/>
          <w:color w:val="000000"/>
          <w:sz w:val="22"/>
          <w:szCs w:val="22"/>
          <w:rtl w:val="0"/>
        </w:rPr>
        <w:t xml:space="preserve">It is the shape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clamps</w:t>
      </w:r>
      <w:r w:rsidDel="00000000" w:rsidR="00000000" w:rsidRPr="00000000">
        <w:rPr>
          <w:rFonts w:ascii="Courier New" w:cs="Courier New" w:eastAsia="Courier New" w:hAnsi="Courier New"/>
          <w:color w:val="0000ff"/>
          <w:sz w:val="18"/>
          <w:szCs w:val="18"/>
          <w:rtl w:val="0"/>
        </w:rPr>
        <w:t xml:space="preserve">&lt;/tl&gt;&lt;/caption&gt;</w:t>
      </w:r>
      <w:r w:rsidDel="00000000" w:rsidR="00000000" w:rsidRPr="00000000">
        <w:rPr>
          <w:rtl w:val="0"/>
        </w:rPr>
      </w:r>
    </w:p>
    <w:p w:rsidR="00000000" w:rsidDel="00000000" w:rsidP="00000000" w:rsidRDefault="00000000" w:rsidRPr="00000000" w14:paraId="00000025">
      <w:pPr>
        <w:widowControl w:val="0"/>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