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herbs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 are in a hurry it would be better to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color with a </w:t>
      </w:r>
      <w:r w:rsidDel="00000000" w:rsidR="00000000" w:rsidRPr="00000000">
        <w:rPr>
          <w:rtl w:val="0"/>
        </w:rPr>
        <w:t xml:space="preserve">not-too-thick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takes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to dry, and it runs if it is t</w:t>
      </w:r>
      <w:r w:rsidDel="00000000" w:rsidR="00000000" w:rsidRPr="00000000">
        <w:rPr>
          <w:rtl w:val="0"/>
        </w:rPr>
        <w:t xml:space="preserve">ransparently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layered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the herbs require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f you still </w:t>
      </w:r>
      <w:r w:rsidDel="00000000" w:rsidR="00000000" w:rsidRPr="00000000">
        <w:rPr>
          <w:rtl w:val="0"/>
        </w:rPr>
        <w:t xml:space="preserve">want 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quickly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your color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beaten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fig </w:t>
      </w:r>
      <w:r w:rsidDel="00000000" w:rsidR="00000000" w:rsidRPr="00000000">
        <w:rPr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rind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your work will soon be dry. But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transparently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orm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The pallid white of this herb is made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green </w:t>
      </w:r>
      <w:r w:rsidDel="00000000" w:rsidR="00000000" w:rsidRPr="00000000">
        <w:rPr>
          <w:color w:val="000000"/>
          <w:rtl w:val="0"/>
        </w:rPr>
        <w:t xml:space="preserve">verditer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cendré </w:t>
      </w:r>
      <w:r w:rsidDel="00000000" w:rsidR="00000000" w:rsidRPr="00000000">
        <w:rPr>
          <w:color w:val="000000"/>
          <w:rtl w:val="0"/>
        </w:rPr>
        <w:t xml:space="preserve">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. Mix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compose </w:t>
      </w:r>
      <w:r w:rsidDel="00000000" w:rsidR="00000000" w:rsidRPr="00000000">
        <w:rPr>
          <w:color w:val="000000"/>
          <w:rtl w:val="0"/>
        </w:rPr>
        <w:t xml:space="preserve">your color </w:t>
      </w:r>
      <w:r w:rsidDel="00000000" w:rsidR="00000000" w:rsidRPr="00000000">
        <w:rPr>
          <w:rtl w:val="0"/>
        </w:rPr>
        <w:t xml:space="preserve">according to </w:t>
      </w:r>
      <w:r w:rsidDel="00000000" w:rsidR="00000000" w:rsidRPr="00000000">
        <w:rPr>
          <w:color w:val="000000"/>
          <w:rtl w:val="0"/>
        </w:rPr>
        <w:t xml:space="preserve">a natural branch that you will have.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 color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the most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that can be molded, because it has very beautiful </w:t>
      </w:r>
      <w:r w:rsidDel="00000000" w:rsidR="00000000" w:rsidRPr="00000000">
        <w:rPr>
          <w:color w:val="000000"/>
          <w:rtl w:val="0"/>
        </w:rPr>
        <w:t xml:space="preserve">scales,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transparent. Its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color w:val="000000"/>
          <w:rtl w:val="0"/>
        </w:rPr>
        <w:t xml:space="preserve"> color is made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with some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if it is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if it </w:t>
      </w:r>
      <w:r w:rsidDel="00000000" w:rsidR="00000000" w:rsidRPr="00000000">
        <w:rPr>
          <w:rtl w:val="0"/>
        </w:rPr>
        <w:t xml:space="preserve">is in some place darker, fumigate this first color with sulphur, as you know. And if one needs to lighten and whiten, like under the throat, rub with a coarse linen. The male, ejects by its character which is at the base, when it is tightly pressed, a little mass like a half ball of arquebus, made in the genitals and full of very venomous spurs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Put a bit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&lt;m&gt;&lt;fr&gt;metalline&lt;/fr&gt;&lt;/m&gt;</w:t>
      </w:r>
      <w:r w:rsidDel="00000000" w:rsidR="00000000" w:rsidRPr="00000000">
        <w:rPr>
          <w:color w:val="000000"/>
          <w:rtl w:val="0"/>
        </w:rPr>
        <w:t xml:space="preserve"> in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ressemble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Molded roses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They are awkward to mold because the leaves are very 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weak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doubled.</w:t>
      </w:r>
      <w:r w:rsidDel="00000000" w:rsidR="00000000" w:rsidRPr="00000000">
        <w:rPr>
          <w:color w:val="000000"/>
          <w:rtl w:val="0"/>
        </w:rPr>
        <w:t xml:space="preserve"> But,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obl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avoid this, one needs to smear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wheat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which is very dessicative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having quickly dried, it </w:t>
      </w:r>
      <w:r w:rsidDel="00000000" w:rsidR="00000000" w:rsidRPr="00000000">
        <w:rPr>
          <w:rtl w:val="0"/>
        </w:rPr>
        <w:t xml:space="preserve">firms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stiffens</w:t>
      </w:r>
      <w:r w:rsidDel="00000000" w:rsidR="00000000" w:rsidRPr="00000000">
        <w:rPr>
          <w:color w:val="000000"/>
          <w:rtl w:val="0"/>
        </w:rPr>
        <w:t xml:space="preserve"> the leaves to be able to separate them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withstand the </w:t>
      </w:r>
      <w:r w:rsidDel="00000000" w:rsidR="00000000" w:rsidRPr="00000000">
        <w:rPr>
          <w:rtl w:val="0"/>
        </w:rPr>
        <w:t xml:space="preserve">wet</w:t>
      </w:r>
      <w:r w:rsidDel="00000000" w:rsidR="00000000" w:rsidRPr="00000000">
        <w:rPr>
          <w:color w:val="000000"/>
          <w:rtl w:val="0"/>
        </w:rPr>
        <w:t xml:space="preserve"> sand. The same </w:t>
      </w:r>
      <w:r w:rsidDel="00000000" w:rsidR="00000000" w:rsidRPr="00000000">
        <w:rPr>
          <w:rtl w:val="0"/>
        </w:rPr>
        <w:t xml:space="preserve">is done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flies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with pansies,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similar</w:t>
      </w:r>
      <w:r w:rsidDel="00000000" w:rsidR="00000000" w:rsidRPr="00000000">
        <w:rPr>
          <w:color w:val="000000"/>
          <w:rtl w:val="0"/>
        </w:rPr>
        <w:t xml:space="preserve"> delicate things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flowers from the</w:t>
      </w:r>
      <w:r w:rsidDel="00000000" w:rsidR="00000000" w:rsidRPr="00000000">
        <w:rPr>
          <w:color w:val="000000"/>
          <w:rtl w:val="0"/>
        </w:rPr>
        <w:t xml:space="preserve"> caper</w:t>
      </w:r>
      <w:r w:rsidDel="00000000" w:rsidR="00000000" w:rsidRPr="00000000">
        <w:rPr>
          <w:rtl w:val="0"/>
        </w:rPr>
        <w:t xml:space="preserve"> plant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