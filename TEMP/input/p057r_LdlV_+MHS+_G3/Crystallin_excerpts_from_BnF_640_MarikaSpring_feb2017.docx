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F47C8" w14:textId="77777777" w:rsidR="006376AC" w:rsidRDefault="00C5466C" w:rsidP="00C5466C">
      <w:pPr>
        <w:rPr>
          <w:b/>
        </w:rPr>
      </w:pPr>
      <w:r w:rsidRPr="006376AC">
        <w:rPr>
          <w:b/>
        </w:rPr>
        <w:t>Google docs folder</w:t>
      </w:r>
      <w:r w:rsidR="006376AC" w:rsidRPr="006376AC">
        <w:rPr>
          <w:b/>
        </w:rPr>
        <w:t xml:space="preserve">: </w:t>
      </w:r>
      <w:proofErr w:type="spellStart"/>
      <w:r w:rsidR="006376AC" w:rsidRPr="006376AC">
        <w:rPr>
          <w:b/>
        </w:rPr>
        <w:t>BnF</w:t>
      </w:r>
      <w:proofErr w:type="spellEnd"/>
      <w:r w:rsidR="006376AC" w:rsidRPr="006376AC">
        <w:rPr>
          <w:b/>
        </w:rPr>
        <w:t xml:space="preserve"> Ms Fr 640/ _Manuscript Pages</w:t>
      </w:r>
    </w:p>
    <w:p w14:paraId="14C1BB52" w14:textId="77777777" w:rsidR="00AB100F" w:rsidRDefault="00AB100F" w:rsidP="00C5466C">
      <w:pPr>
        <w:rPr>
          <w:b/>
        </w:rPr>
      </w:pPr>
      <w:r>
        <w:rPr>
          <w:b/>
        </w:rPr>
        <w:t>Paragraphs extracted 21-22 February 2017</w:t>
      </w:r>
    </w:p>
    <w:p w14:paraId="673BEF69" w14:textId="77777777" w:rsidR="00361B8B" w:rsidRPr="00361B8B" w:rsidRDefault="00361B8B" w:rsidP="00361B8B">
      <w:pPr>
        <w:rPr>
          <w:b/>
        </w:rPr>
      </w:pPr>
      <w:r w:rsidRPr="00361B8B">
        <w:rPr>
          <w:b/>
        </w:rPr>
        <w:t>Tl_p057r</w:t>
      </w:r>
    </w:p>
    <w:p w14:paraId="015C78F3" w14:textId="77777777" w:rsidR="00361B8B" w:rsidRDefault="00361B8B" w:rsidP="00361B8B">
      <w:pPr>
        <w:rPr>
          <w:b/>
        </w:rPr>
      </w:pPr>
      <w:r w:rsidRPr="00361B8B">
        <w:rPr>
          <w:b/>
        </w:rPr>
        <w:t>&lt;</w:t>
      </w:r>
      <w:proofErr w:type="gramStart"/>
      <w:r w:rsidRPr="00361B8B">
        <w:rPr>
          <w:b/>
        </w:rPr>
        <w:t>id&gt;</w:t>
      </w:r>
      <w:proofErr w:type="gramEnd"/>
      <w:r w:rsidRPr="00361B8B">
        <w:rPr>
          <w:b/>
        </w:rPr>
        <w:t>p056v_1&lt;/id&gt;</w:t>
      </w:r>
    </w:p>
    <w:p w14:paraId="5398A1AC" w14:textId="77777777" w:rsidR="004845B2" w:rsidRDefault="004845B2" w:rsidP="00C5466C">
      <w:pPr>
        <w:rPr>
          <w:b/>
        </w:rPr>
      </w:pPr>
      <w:r>
        <w:rPr>
          <w:b/>
        </w:rPr>
        <w:t>Suggested translation (M Spring)</w:t>
      </w:r>
    </w:p>
    <w:p w14:paraId="217F2173" w14:textId="42847E31" w:rsidR="004845B2" w:rsidRDefault="004845B2" w:rsidP="00C5466C">
      <w:pPr>
        <w:rPr>
          <w:b/>
        </w:rPr>
      </w:pPr>
      <w:r w:rsidRPr="004845B2">
        <w:rPr>
          <w:b/>
        </w:rPr>
        <w:t>Lake takes a long time to dry in oil</w:t>
      </w:r>
      <w:r w:rsidR="005E0783">
        <w:rPr>
          <w:b/>
        </w:rPr>
        <w:t>,</w:t>
      </w:r>
      <w:r w:rsidRPr="004845B2">
        <w:rPr>
          <w:b/>
        </w:rPr>
        <w:t xml:space="preserve"> and for that reason you have to</w:t>
      </w:r>
      <w:r w:rsidR="005E0783">
        <w:rPr>
          <w:b/>
        </w:rPr>
        <w:t xml:space="preserve"> grind some </w:t>
      </w:r>
      <w:r w:rsidRPr="004845B2">
        <w:rPr>
          <w:b/>
        </w:rPr>
        <w:t>glass</w:t>
      </w:r>
      <w:r w:rsidR="005E0783">
        <w:rPr>
          <w:b/>
        </w:rPr>
        <w:t xml:space="preserve"> into it. But you have to choose </w:t>
      </w:r>
      <w:proofErr w:type="spellStart"/>
      <w:r w:rsidR="005E0783">
        <w:rPr>
          <w:b/>
          <w:i/>
        </w:rPr>
        <w:t>crystallin</w:t>
      </w:r>
      <w:proofErr w:type="spellEnd"/>
      <w:r w:rsidR="005E0783">
        <w:rPr>
          <w:b/>
        </w:rPr>
        <w:t xml:space="preserve">, </w:t>
      </w:r>
      <w:r w:rsidRPr="004845B2">
        <w:rPr>
          <w:b/>
        </w:rPr>
        <w:t xml:space="preserve">because it is </w:t>
      </w:r>
      <w:commentRangeStart w:id="0"/>
      <w:commentRangeStart w:id="1"/>
      <w:commentRangeStart w:id="2"/>
      <w:r w:rsidR="005E0783">
        <w:rPr>
          <w:b/>
        </w:rPr>
        <w:t>cleaner</w:t>
      </w:r>
      <w:commentRangeEnd w:id="0"/>
      <w:r w:rsidR="00AF3926">
        <w:rPr>
          <w:rStyle w:val="CommentReference"/>
        </w:rPr>
        <w:commentReference w:id="0"/>
      </w:r>
      <w:commentRangeEnd w:id="1"/>
      <w:r w:rsidR="00BE05B1">
        <w:rPr>
          <w:rStyle w:val="CommentReference"/>
        </w:rPr>
        <w:commentReference w:id="1"/>
      </w:r>
      <w:commentRangeEnd w:id="2"/>
      <w:r w:rsidR="00BE05B1">
        <w:rPr>
          <w:rStyle w:val="CommentReference"/>
        </w:rPr>
        <w:commentReference w:id="2"/>
      </w:r>
      <w:r w:rsidRPr="004845B2">
        <w:rPr>
          <w:b/>
        </w:rPr>
        <w:t xml:space="preserve">. And </w:t>
      </w:r>
      <w:r w:rsidR="005E0783">
        <w:rPr>
          <w:b/>
        </w:rPr>
        <w:t>because</w:t>
      </w:r>
      <w:r w:rsidRPr="004845B2">
        <w:rPr>
          <w:b/>
        </w:rPr>
        <w:t xml:space="preserve"> it would be too difficult to </w:t>
      </w:r>
      <w:r w:rsidR="005E0783">
        <w:rPr>
          <w:b/>
        </w:rPr>
        <w:t>grind it as it is</w:t>
      </w:r>
      <w:r w:rsidRPr="004845B2">
        <w:rPr>
          <w:b/>
        </w:rPr>
        <w:t xml:space="preserve">, </w:t>
      </w:r>
      <w:r w:rsidR="005E0783">
        <w:rPr>
          <w:b/>
        </w:rPr>
        <w:t>it must be made red hot in the fire</w:t>
      </w:r>
      <w:r w:rsidRPr="004845B2">
        <w:rPr>
          <w:b/>
        </w:rPr>
        <w:t>, then</w:t>
      </w:r>
      <w:r w:rsidR="00523967">
        <w:rPr>
          <w:b/>
        </w:rPr>
        <w:t xml:space="preserve"> once completely red</w:t>
      </w:r>
      <w:r w:rsidR="005E0783">
        <w:rPr>
          <w:b/>
        </w:rPr>
        <w:t xml:space="preserve"> throw it into cold water</w:t>
      </w:r>
      <w:r w:rsidRPr="004845B2">
        <w:rPr>
          <w:b/>
        </w:rPr>
        <w:t xml:space="preserve"> and it will crumble and </w:t>
      </w:r>
      <w:r w:rsidR="00523967">
        <w:rPr>
          <w:b/>
        </w:rPr>
        <w:t>become powdery</w:t>
      </w:r>
      <w:r w:rsidRPr="004845B2">
        <w:rPr>
          <w:b/>
        </w:rPr>
        <w:t xml:space="preserve"> </w:t>
      </w:r>
      <w:r w:rsidR="005E0783">
        <w:rPr>
          <w:b/>
        </w:rPr>
        <w:t xml:space="preserve">and </w:t>
      </w:r>
      <w:r w:rsidR="007E551F">
        <w:rPr>
          <w:b/>
        </w:rPr>
        <w:t xml:space="preserve">then </w:t>
      </w:r>
      <w:r w:rsidRPr="004845B2">
        <w:rPr>
          <w:b/>
        </w:rPr>
        <w:t xml:space="preserve">be </w:t>
      </w:r>
      <w:r w:rsidR="00523967">
        <w:rPr>
          <w:b/>
        </w:rPr>
        <w:t>ground</w:t>
      </w:r>
      <w:r w:rsidRPr="004845B2">
        <w:rPr>
          <w:b/>
        </w:rPr>
        <w:t xml:space="preserve"> easily. After being </w:t>
      </w:r>
      <w:r w:rsidR="005E0783">
        <w:rPr>
          <w:b/>
        </w:rPr>
        <w:t>ground</w:t>
      </w:r>
      <w:r w:rsidR="00523967">
        <w:rPr>
          <w:b/>
        </w:rPr>
        <w:t xml:space="preserve"> </w:t>
      </w:r>
      <w:del w:id="3" w:author="Pamela H. Smith" w:date="2017-02-22T21:36:00Z">
        <w:r w:rsidR="007E7331" w:rsidDel="007E7331">
          <w:rPr>
            <w:b/>
          </w:rPr>
          <w:delText>with force</w:delText>
        </w:r>
      </w:del>
      <w:ins w:id="4" w:author="Pamela H. Smith" w:date="2017-02-22T21:36:00Z">
        <w:r w:rsidR="007E7331">
          <w:rPr>
            <w:b/>
          </w:rPr>
          <w:t xml:space="preserve">forcefully </w:t>
        </w:r>
      </w:ins>
      <w:del w:id="5" w:author="Pamela H. Smith" w:date="2017-02-22T21:36:00Z">
        <w:r w:rsidR="007E7331" w:rsidDel="007E7331">
          <w:rPr>
            <w:b/>
          </w:rPr>
          <w:delText xml:space="preserve"> </w:delText>
        </w:r>
      </w:del>
      <w:r w:rsidR="007E7331">
        <w:rPr>
          <w:b/>
        </w:rPr>
        <w:t>in water</w:t>
      </w:r>
      <w:del w:id="6" w:author="Pamela H. Smith" w:date="2017-02-22T21:35:00Z">
        <w:r w:rsidR="00523967" w:rsidDel="007E7331">
          <w:rPr>
            <w:b/>
          </w:rPr>
          <w:delText xml:space="preserve"> </w:delText>
        </w:r>
        <w:r w:rsidRPr="004845B2" w:rsidDel="007E7331">
          <w:rPr>
            <w:b/>
          </w:rPr>
          <w:delText>water</w:delText>
        </w:r>
        <w:r w:rsidR="00523967" w:rsidDel="007E7331">
          <w:rPr>
            <w:b/>
          </w:rPr>
          <w:delText xml:space="preserve"> </w:delText>
        </w:r>
        <w:r w:rsidR="00523967" w:rsidRPr="00AF3926" w:rsidDel="007E7331">
          <w:delText>[or ground strongly in water?</w:delText>
        </w:r>
        <w:r w:rsidR="007E551F" w:rsidRPr="00AF3926" w:rsidDel="007E7331">
          <w:delText xml:space="preserve"> Other sources say things like ground to an impalpable powder</w:delText>
        </w:r>
        <w:r w:rsidR="00AF3926" w:rsidRPr="00AF3926" w:rsidDel="007E7331">
          <w:delText>. I think it is more likely to mean ground strongly or some such word rather than ’a lot of water’ which doesn’t really make sense</w:delText>
        </w:r>
      </w:del>
      <w:r w:rsidR="00523967" w:rsidRPr="00AF3926">
        <w:t>]</w:t>
      </w:r>
      <w:r w:rsidRPr="004845B2">
        <w:rPr>
          <w:b/>
        </w:rPr>
        <w:t xml:space="preserve">, it looks like </w:t>
      </w:r>
      <w:r w:rsidR="00523967">
        <w:rPr>
          <w:b/>
        </w:rPr>
        <w:t xml:space="preserve">ground </w:t>
      </w:r>
      <w:r w:rsidRPr="004845B2">
        <w:rPr>
          <w:b/>
        </w:rPr>
        <w:t xml:space="preserve">lead white, </w:t>
      </w:r>
      <w:commentRangeStart w:id="7"/>
      <w:commentRangeStart w:id="8"/>
      <w:del w:id="9" w:author="Pamela H. Smith" w:date="2017-02-22T21:36:00Z">
        <w:r w:rsidRPr="004845B2" w:rsidDel="007E7331">
          <w:rPr>
            <w:b/>
          </w:rPr>
          <w:delText>but for this reason</w:delText>
        </w:r>
        <w:r w:rsidR="00AF3926" w:rsidDel="007E7331">
          <w:rPr>
            <w:b/>
          </w:rPr>
          <w:delText xml:space="preserve"> [but even so it has not body ie it is not opaque. Or but despite</w:delText>
        </w:r>
      </w:del>
      <w:del w:id="10" w:author="Pamela H. Smith" w:date="2017-02-22T21:37:00Z">
        <w:r w:rsidR="00AF3926" w:rsidDel="007E7331">
          <w:rPr>
            <w:b/>
          </w:rPr>
          <w:delText xml:space="preserve"> </w:delText>
        </w:r>
      </w:del>
      <w:del w:id="11" w:author="Pamela H. Smith" w:date="2017-02-22T21:36:00Z">
        <w:r w:rsidR="00AF3926" w:rsidDel="007E7331">
          <w:rPr>
            <w:b/>
          </w:rPr>
          <w:delText xml:space="preserve">this </w:delText>
        </w:r>
      </w:del>
      <w:ins w:id="12" w:author="Pamela H. Smith" w:date="2017-02-22T21:37:00Z">
        <w:r w:rsidR="007E7331">
          <w:rPr>
            <w:b/>
          </w:rPr>
          <w:t xml:space="preserve">but, despite this, </w:t>
        </w:r>
      </w:ins>
      <w:r w:rsidR="00AF3926">
        <w:rPr>
          <w:b/>
        </w:rPr>
        <w:t xml:space="preserve">it does not in fact have </w:t>
      </w:r>
      <w:proofErr w:type="gramStart"/>
      <w:r w:rsidR="00AF3926">
        <w:rPr>
          <w:b/>
        </w:rPr>
        <w:t>body</w:t>
      </w:r>
      <w:r w:rsidRPr="004845B2">
        <w:rPr>
          <w:b/>
        </w:rPr>
        <w:t xml:space="preserve"> </w:t>
      </w:r>
      <w:commentRangeEnd w:id="7"/>
      <w:proofErr w:type="gramEnd"/>
      <w:r w:rsidR="00AF3926">
        <w:rPr>
          <w:rStyle w:val="CommentReference"/>
        </w:rPr>
        <w:commentReference w:id="7"/>
      </w:r>
      <w:commentRangeEnd w:id="8"/>
      <w:r w:rsidR="00BE05B1">
        <w:rPr>
          <w:rStyle w:val="CommentReference"/>
        </w:rPr>
        <w:commentReference w:id="8"/>
      </w:r>
      <w:del w:id="13" w:author="Pamela H. Smith" w:date="2017-02-22T21:37:00Z">
        <w:r w:rsidRPr="004845B2" w:rsidDel="007E7331">
          <w:rPr>
            <w:b/>
          </w:rPr>
          <w:delText>it has no body</w:delText>
        </w:r>
      </w:del>
      <w:r w:rsidRPr="004845B2">
        <w:rPr>
          <w:b/>
        </w:rPr>
        <w:t>. I think it could be good for casting.</w:t>
      </w:r>
    </w:p>
    <w:p w14:paraId="2532EF2D" w14:textId="77777777" w:rsidR="006376AC" w:rsidRDefault="006376AC" w:rsidP="00C5466C">
      <w:pPr>
        <w:rPr>
          <w:b/>
        </w:rPr>
      </w:pPr>
      <w:r w:rsidRPr="006376AC">
        <w:rPr>
          <w:b/>
        </w:rPr>
        <w:t>Tl_p05</w:t>
      </w:r>
      <w:r w:rsidR="0056629B">
        <w:rPr>
          <w:b/>
        </w:rPr>
        <w:t>7r</w:t>
      </w:r>
    </w:p>
    <w:p w14:paraId="2E0E663E" w14:textId="77777777" w:rsidR="00C5466C" w:rsidRDefault="00C5466C" w:rsidP="00C5466C">
      <w:r>
        <w:t>&lt;</w:t>
      </w:r>
      <w:proofErr w:type="gramStart"/>
      <w:r>
        <w:t>id&gt;</w:t>
      </w:r>
      <w:proofErr w:type="gramEnd"/>
      <w:r>
        <w:t>p056v_1&lt;/id&gt;</w:t>
      </w:r>
    </w:p>
    <w:p w14:paraId="79752AA4" w14:textId="77777777" w:rsidR="00C5466C" w:rsidRDefault="00C5466C" w:rsidP="00C5466C">
      <w:r>
        <w:t>&lt;</w:t>
      </w:r>
      <w:proofErr w:type="gramStart"/>
      <w:r>
        <w:t>ab</w:t>
      </w:r>
      <w:proofErr w:type="gramEnd"/>
      <w:r>
        <w:t>&gt;</w:t>
      </w:r>
    </w:p>
    <w:p w14:paraId="1EF1D8C8" w14:textId="77777777" w:rsidR="00C5466C" w:rsidRDefault="00C5466C" w:rsidP="00C5466C">
      <w:r>
        <w:t>&lt;m&gt;Lake&lt;/m&gt; takes a long time to dry in &lt;m&gt;oil&lt;/m&gt; and for that reason you have to crush &lt;m&gt;glass&lt;/m&gt; with it, but you have to choose &lt;m&gt;</w:t>
      </w:r>
      <w:proofErr w:type="spellStart"/>
      <w:r>
        <w:t>crystallin</w:t>
      </w:r>
      <w:proofErr w:type="spellEnd"/>
      <w:r>
        <w:t>&lt;/m&gt; because it is neater. And since it would be too difficult to be crushed by itself, you have to heat it red hot, then, when it is entirely red, throw it into cold &lt;m&gt;water&lt;/m&gt; and it will crumble and pulverize itself to then  be crushed easily. After being crushed with a lot of &lt;m&gt;water&lt;/m&gt;, it looks like crushed &lt;m&gt;lead white&lt;/m&gt;, but for this reason it has no body. I think it could be good for casting</w:t>
      </w:r>
      <w:proofErr w:type="gramStart"/>
      <w:r>
        <w:t>.&lt;</w:t>
      </w:r>
      <w:proofErr w:type="gramEnd"/>
      <w:r>
        <w:t>/ab&gt;</w:t>
      </w:r>
    </w:p>
    <w:p w14:paraId="3F16263B" w14:textId="77777777" w:rsidR="00EC4DB8" w:rsidRPr="00EC4DB8" w:rsidRDefault="00EC4DB8" w:rsidP="00C5466C">
      <w:pPr>
        <w:rPr>
          <w:i/>
        </w:rPr>
      </w:pPr>
      <w:r w:rsidRPr="00EC4DB8">
        <w:rPr>
          <w:i/>
        </w:rPr>
        <w:t>NB same as pdf</w:t>
      </w:r>
    </w:p>
    <w:p w14:paraId="4FC57A67" w14:textId="77777777" w:rsidR="0056629B" w:rsidRDefault="0056629B" w:rsidP="0056629B">
      <w:pPr>
        <w:rPr>
          <w:b/>
        </w:rPr>
      </w:pPr>
      <w:r w:rsidRPr="0056629B">
        <w:rPr>
          <w:b/>
        </w:rPr>
        <w:t>Tcn</w:t>
      </w:r>
      <w:r w:rsidR="004845B2">
        <w:rPr>
          <w:b/>
        </w:rPr>
        <w:t>_p057r</w:t>
      </w:r>
    </w:p>
    <w:p w14:paraId="65F59A81" w14:textId="77777777" w:rsidR="00361B8B" w:rsidRPr="00361B8B" w:rsidRDefault="00361B8B" w:rsidP="0056629B">
      <w:r w:rsidRPr="00361B8B">
        <w:t>&lt;</w:t>
      </w:r>
      <w:proofErr w:type="gramStart"/>
      <w:r w:rsidRPr="00361B8B">
        <w:t>id&gt;</w:t>
      </w:r>
      <w:proofErr w:type="gramEnd"/>
      <w:r w:rsidRPr="00361B8B">
        <w:t>p056v_1&lt;/id&gt;</w:t>
      </w:r>
    </w:p>
    <w:p w14:paraId="1A3545F2" w14:textId="77777777" w:rsidR="0056629B" w:rsidRDefault="0056629B" w:rsidP="0056629B">
      <w:r>
        <w:t>&lt;</w:t>
      </w:r>
      <w:proofErr w:type="gramStart"/>
      <w:r>
        <w:t>ab</w:t>
      </w:r>
      <w:proofErr w:type="gramEnd"/>
      <w:r>
        <w:t>&gt;</w:t>
      </w:r>
    </w:p>
    <w:p w14:paraId="08C90ACB" w14:textId="77777777" w:rsidR="0056629B" w:rsidRDefault="0056629B" w:rsidP="004845B2">
      <w:pPr>
        <w:spacing w:after="0"/>
      </w:pPr>
      <w:r>
        <w:t>La &lt;m&gt;</w:t>
      </w:r>
      <w:proofErr w:type="spellStart"/>
      <w:r>
        <w:t>laque</w:t>
      </w:r>
      <w:proofErr w:type="spellEnd"/>
      <w:r>
        <w:t xml:space="preserve">&lt;/m&gt; </w:t>
      </w:r>
      <w:proofErr w:type="spellStart"/>
      <w:proofErr w:type="gramStart"/>
      <w:r>
        <w:t>est</w:t>
      </w:r>
      <w:proofErr w:type="spellEnd"/>
      <w:proofErr w:type="gramEnd"/>
      <w:r>
        <w:t xml:space="preserve"> longue à </w:t>
      </w:r>
      <w:proofErr w:type="spellStart"/>
      <w:r>
        <w:t>seicher</w:t>
      </w:r>
      <w:proofErr w:type="spellEnd"/>
      <w:r>
        <w:t xml:space="preserve"> à &lt;m&gt;</w:t>
      </w:r>
      <w:proofErr w:type="spellStart"/>
      <w:r>
        <w:t>huile</w:t>
      </w:r>
      <w:proofErr w:type="spellEnd"/>
      <w:r>
        <w:t xml:space="preserve">&lt;/m&gt;, et pour </w:t>
      </w:r>
      <w:proofErr w:type="spellStart"/>
      <w:r>
        <w:t>ceste</w:t>
      </w:r>
      <w:proofErr w:type="spellEnd"/>
      <w:r>
        <w:t xml:space="preserve"> occasion&lt;lb/&gt;</w:t>
      </w:r>
    </w:p>
    <w:p w14:paraId="23AFB1DD" w14:textId="77777777" w:rsidR="0056629B" w:rsidRDefault="0056629B" w:rsidP="004845B2">
      <w:pPr>
        <w:spacing w:after="0"/>
      </w:pPr>
      <w:proofErr w:type="spellStart"/>
      <w:proofErr w:type="gramStart"/>
      <w:r>
        <w:t>il</w:t>
      </w:r>
      <w:proofErr w:type="spellEnd"/>
      <w:proofErr w:type="gramEnd"/>
      <w:r>
        <w:t xml:space="preserve"> fault </w:t>
      </w:r>
      <w:proofErr w:type="spellStart"/>
      <w:r>
        <w:t>parmy</w:t>
      </w:r>
      <w:proofErr w:type="spellEnd"/>
      <w:r>
        <w:t xml:space="preserve"> </w:t>
      </w:r>
      <w:proofErr w:type="spellStart"/>
      <w:r>
        <w:t>broyer</w:t>
      </w:r>
      <w:proofErr w:type="spellEnd"/>
      <w:r>
        <w:t xml:space="preserve"> du &lt;m&gt;</w:t>
      </w:r>
      <w:proofErr w:type="spellStart"/>
      <w:r>
        <w:t>verre</w:t>
      </w:r>
      <w:proofErr w:type="spellEnd"/>
      <w:r>
        <w:t xml:space="preserve">&lt;/m&gt;. Mays </w:t>
      </w:r>
      <w:proofErr w:type="spellStart"/>
      <w:proofErr w:type="gramStart"/>
      <w:r>
        <w:t>il</w:t>
      </w:r>
      <w:proofErr w:type="spellEnd"/>
      <w:proofErr w:type="gramEnd"/>
      <w:r>
        <w:t xml:space="preserve"> fault </w:t>
      </w:r>
      <w:proofErr w:type="spellStart"/>
      <w:r>
        <w:t>choisir</w:t>
      </w:r>
      <w:proofErr w:type="spellEnd"/>
      <w:r>
        <w:t xml:space="preserve"> du&lt;lb/&gt;</w:t>
      </w:r>
    </w:p>
    <w:p w14:paraId="264733E4" w14:textId="77777777" w:rsidR="0056629B" w:rsidRDefault="0056629B" w:rsidP="004845B2">
      <w:pPr>
        <w:spacing w:after="0"/>
      </w:pPr>
      <w:r>
        <w:t>&lt;m&gt;</w:t>
      </w:r>
      <w:proofErr w:type="spellStart"/>
      <w:r>
        <w:t>cristallin</w:t>
      </w:r>
      <w:proofErr w:type="spellEnd"/>
      <w:r>
        <w:t xml:space="preserve">&lt;/m&gt;, </w:t>
      </w:r>
      <w:proofErr w:type="spellStart"/>
      <w:r>
        <w:t>pource</w:t>
      </w:r>
      <w:proofErr w:type="spellEnd"/>
      <w:r>
        <w:t xml:space="preserve"> </w:t>
      </w:r>
      <w:proofErr w:type="spellStart"/>
      <w:r>
        <w:t>qu'il</w:t>
      </w:r>
      <w:proofErr w:type="spellEnd"/>
      <w:r>
        <w:t xml:space="preserve"> </w:t>
      </w:r>
      <w:proofErr w:type="spellStart"/>
      <w:proofErr w:type="gramStart"/>
      <w:r>
        <w:t>est</w:t>
      </w:r>
      <w:proofErr w:type="spellEnd"/>
      <w:proofErr w:type="gramEnd"/>
      <w:r>
        <w:t xml:space="preserve"> plus net. </w:t>
      </w:r>
      <w:proofErr w:type="gramStart"/>
      <w:r>
        <w:t>Et</w:t>
      </w:r>
      <w:proofErr w:type="gramEnd"/>
      <w:r>
        <w:t xml:space="preserve"> </w:t>
      </w:r>
      <w:proofErr w:type="spellStart"/>
      <w:r>
        <w:t>pource</w:t>
      </w:r>
      <w:proofErr w:type="spellEnd"/>
      <w:r>
        <w:t xml:space="preserve"> </w:t>
      </w:r>
      <w:proofErr w:type="spellStart"/>
      <w:r>
        <w:t>qu'il</w:t>
      </w:r>
      <w:proofErr w:type="spellEnd"/>
      <w:r>
        <w:t xml:space="preserve"> </w:t>
      </w:r>
      <w:proofErr w:type="spellStart"/>
      <w:r>
        <w:t>seroit</w:t>
      </w:r>
      <w:proofErr w:type="spellEnd"/>
      <w:r>
        <w:t xml:space="preserve"> trop </w:t>
      </w:r>
      <w:proofErr w:type="spellStart"/>
      <w:r>
        <w:t>malaisé</w:t>
      </w:r>
      <w:proofErr w:type="spellEnd"/>
      <w:r>
        <w:t>&lt;lb/&gt;</w:t>
      </w:r>
    </w:p>
    <w:p w14:paraId="149E8C0B" w14:textId="77777777" w:rsidR="0056629B" w:rsidRDefault="0056629B" w:rsidP="004845B2">
      <w:pPr>
        <w:spacing w:after="0"/>
      </w:pPr>
      <w:proofErr w:type="gramStart"/>
      <w:r>
        <w:t>de</w:t>
      </w:r>
      <w:proofErr w:type="gramEnd"/>
      <w:r>
        <w:t xml:space="preserve"> soy </w:t>
      </w:r>
      <w:proofErr w:type="spellStart"/>
      <w:r>
        <w:t>mesme</w:t>
      </w:r>
      <w:proofErr w:type="spellEnd"/>
      <w:r>
        <w:t xml:space="preserve"> à </w:t>
      </w:r>
      <w:proofErr w:type="spellStart"/>
      <w:r>
        <w:t>broyer</w:t>
      </w:r>
      <w:proofErr w:type="spellEnd"/>
      <w:r>
        <w:t xml:space="preserve">, </w:t>
      </w:r>
      <w:proofErr w:type="spellStart"/>
      <w:r>
        <w:t>il</w:t>
      </w:r>
      <w:proofErr w:type="spellEnd"/>
      <w:r>
        <w:t xml:space="preserve"> le fault faire </w:t>
      </w:r>
      <w:proofErr w:type="spellStart"/>
      <w:r>
        <w:t>rougir</w:t>
      </w:r>
      <w:proofErr w:type="spellEnd"/>
      <w:r>
        <w:t xml:space="preserve"> au feu, </w:t>
      </w:r>
      <w:proofErr w:type="spellStart"/>
      <w:r>
        <w:t>puys</w:t>
      </w:r>
      <w:proofErr w:type="spellEnd"/>
      <w:r>
        <w:t>&lt;lb/&gt;</w:t>
      </w:r>
    </w:p>
    <w:p w14:paraId="216F5026" w14:textId="77777777" w:rsidR="0056629B" w:rsidRDefault="0056629B" w:rsidP="004845B2">
      <w:pPr>
        <w:spacing w:after="0"/>
      </w:pPr>
      <w:proofErr w:type="gramStart"/>
      <w:r>
        <w:t>tout</w:t>
      </w:r>
      <w:proofErr w:type="gramEnd"/>
      <w:r>
        <w:t xml:space="preserve"> rouge le </w:t>
      </w:r>
      <w:proofErr w:type="spellStart"/>
      <w:r>
        <w:t>gecter</w:t>
      </w:r>
      <w:proofErr w:type="spellEnd"/>
      <w:r>
        <w:t xml:space="preserve"> </w:t>
      </w:r>
      <w:proofErr w:type="spellStart"/>
      <w:r>
        <w:t>dans</w:t>
      </w:r>
      <w:proofErr w:type="spellEnd"/>
      <w:r>
        <w:t xml:space="preserve"> de l'&lt;m&gt;eau&lt;/m&gt; </w:t>
      </w:r>
      <w:proofErr w:type="spellStart"/>
      <w:r>
        <w:t>froide</w:t>
      </w:r>
      <w:proofErr w:type="spellEnd"/>
      <w:r>
        <w:t xml:space="preserve">, &amp;amp; </w:t>
      </w:r>
      <w:proofErr w:type="spellStart"/>
      <w:r>
        <w:t>il</w:t>
      </w:r>
      <w:proofErr w:type="spellEnd"/>
      <w:r>
        <w:t xml:space="preserve"> </w:t>
      </w:r>
      <w:proofErr w:type="spellStart"/>
      <w:r>
        <w:t>s'esmiettera</w:t>
      </w:r>
      <w:proofErr w:type="spellEnd"/>
      <w:r>
        <w:t xml:space="preserve"> &amp;amp; </w:t>
      </w:r>
      <w:proofErr w:type="spellStart"/>
      <w:r>
        <w:t>pulverisera</w:t>
      </w:r>
      <w:proofErr w:type="spellEnd"/>
      <w:r>
        <w:t>&lt;lb/&gt;</w:t>
      </w:r>
    </w:p>
    <w:p w14:paraId="46628697" w14:textId="77777777" w:rsidR="0056629B" w:rsidRDefault="0056629B" w:rsidP="004845B2">
      <w:pPr>
        <w:spacing w:after="0"/>
      </w:pPr>
      <w:proofErr w:type="spellStart"/>
      <w:proofErr w:type="gramStart"/>
      <w:r>
        <w:t>aysem</w:t>
      </w:r>
      <w:proofErr w:type="spellEnd"/>
      <w:r>
        <w:t>{</w:t>
      </w:r>
      <w:proofErr w:type="spellStart"/>
      <w:proofErr w:type="gramEnd"/>
      <w:r>
        <w:t>ent</w:t>
      </w:r>
      <w:proofErr w:type="spellEnd"/>
      <w:r>
        <w:t xml:space="preserve">} pour </w:t>
      </w:r>
      <w:proofErr w:type="spellStart"/>
      <w:r>
        <w:t>aprés</w:t>
      </w:r>
      <w:proofErr w:type="spellEnd"/>
      <w:r>
        <w:t xml:space="preserve"> le </w:t>
      </w:r>
      <w:proofErr w:type="spellStart"/>
      <w:r>
        <w:t>broyer</w:t>
      </w:r>
      <w:proofErr w:type="spellEnd"/>
      <w:r>
        <w:t xml:space="preserve">. @ </w:t>
      </w:r>
      <w:proofErr w:type="spellStart"/>
      <w:r>
        <w:t>Estant</w:t>
      </w:r>
      <w:proofErr w:type="spellEnd"/>
      <w:r>
        <w:t xml:space="preserve"> </w:t>
      </w:r>
      <w:proofErr w:type="spellStart"/>
      <w:r>
        <w:t>bien</w:t>
      </w:r>
      <w:proofErr w:type="spellEnd"/>
      <w:r>
        <w:t xml:space="preserve"> </w:t>
      </w:r>
      <w:proofErr w:type="spellStart"/>
      <w:r>
        <w:t>broyé</w:t>
      </w:r>
      <w:proofErr w:type="spellEnd"/>
      <w:r>
        <w:t xml:space="preserve"> &lt;del&gt;</w:t>
      </w:r>
      <w:proofErr w:type="spellStart"/>
      <w:r>
        <w:t>il</w:t>
      </w:r>
      <w:proofErr w:type="spellEnd"/>
      <w:r>
        <w:t xml:space="preserve">&lt;/del&gt; </w:t>
      </w:r>
      <w:proofErr w:type="spellStart"/>
      <w:r>
        <w:t>avecq</w:t>
      </w:r>
      <w:proofErr w:type="spellEnd"/>
      <w:r>
        <w:t xml:space="preserve"> force &lt;m&gt;eau&lt;/m&gt;</w:t>
      </w:r>
      <w:proofErr w:type="gramStart"/>
      <w:r>
        <w:t>,&lt;</w:t>
      </w:r>
      <w:proofErr w:type="gramEnd"/>
      <w:r>
        <w:t>lb/&gt;</w:t>
      </w:r>
    </w:p>
    <w:p w14:paraId="4CD21EF4" w14:textId="77777777" w:rsidR="0056629B" w:rsidRDefault="0056629B" w:rsidP="004845B2">
      <w:pPr>
        <w:spacing w:after="0"/>
      </w:pPr>
      <w:proofErr w:type="spellStart"/>
      <w:proofErr w:type="gramStart"/>
      <w:r>
        <w:t>il</w:t>
      </w:r>
      <w:proofErr w:type="spellEnd"/>
      <w:proofErr w:type="gramEnd"/>
      <w:r>
        <w:t xml:space="preserve"> </w:t>
      </w:r>
      <w:proofErr w:type="spellStart"/>
      <w:r>
        <w:t>semble</w:t>
      </w:r>
      <w:proofErr w:type="spellEnd"/>
      <w:r>
        <w:t xml:space="preserve"> &lt;m&gt;blanc de </w:t>
      </w:r>
      <w:proofErr w:type="spellStart"/>
      <w:r>
        <w:t>plomb</w:t>
      </w:r>
      <w:proofErr w:type="spellEnd"/>
      <w:r>
        <w:t xml:space="preserve">&lt;/m&gt; </w:t>
      </w:r>
      <w:proofErr w:type="spellStart"/>
      <w:r>
        <w:t>broyé</w:t>
      </w:r>
      <w:proofErr w:type="spellEnd"/>
      <w:r>
        <w:t xml:space="preserve">, mays pour </w:t>
      </w:r>
      <w:proofErr w:type="spellStart"/>
      <w:r>
        <w:t>cela</w:t>
      </w:r>
      <w:proofErr w:type="spellEnd"/>
      <w:r>
        <w:t xml:space="preserve"> </w:t>
      </w:r>
      <w:proofErr w:type="spellStart"/>
      <w:r>
        <w:t>il</w:t>
      </w:r>
      <w:proofErr w:type="spellEnd"/>
      <w:r>
        <w:t xml:space="preserve"> </w:t>
      </w:r>
      <w:proofErr w:type="spellStart"/>
      <w:r>
        <w:t>n'ha</w:t>
      </w:r>
      <w:proofErr w:type="spellEnd"/>
      <w:r>
        <w:t xml:space="preserve"> point de corps.&lt;lb/&gt;</w:t>
      </w:r>
    </w:p>
    <w:p w14:paraId="33FA5726" w14:textId="77777777" w:rsidR="00C5466C" w:rsidRDefault="0056629B" w:rsidP="004845B2">
      <w:pPr>
        <w:spacing w:after="0"/>
      </w:pPr>
      <w:r>
        <w:t xml:space="preserve">Je </w:t>
      </w:r>
      <w:proofErr w:type="spellStart"/>
      <w:r>
        <w:t>croy</w:t>
      </w:r>
      <w:proofErr w:type="spellEnd"/>
      <w:r>
        <w:t xml:space="preserve"> </w:t>
      </w:r>
      <w:proofErr w:type="spellStart"/>
      <w:r>
        <w:t>qu'il</w:t>
      </w:r>
      <w:proofErr w:type="spellEnd"/>
      <w:r>
        <w:t xml:space="preserve"> </w:t>
      </w:r>
      <w:proofErr w:type="spellStart"/>
      <w:r>
        <w:t>seroit</w:t>
      </w:r>
      <w:proofErr w:type="spellEnd"/>
      <w:r>
        <w:t xml:space="preserve"> bon pour le </w:t>
      </w:r>
      <w:proofErr w:type="spellStart"/>
      <w:r>
        <w:t>gect</w:t>
      </w:r>
      <w:proofErr w:type="spellEnd"/>
      <w:proofErr w:type="gramStart"/>
      <w:r>
        <w:t>.&lt;</w:t>
      </w:r>
      <w:proofErr w:type="gramEnd"/>
      <w:r>
        <w:t>/ab&gt;</w:t>
      </w:r>
    </w:p>
    <w:p w14:paraId="25EE24D9" w14:textId="77777777" w:rsidR="004845B2" w:rsidRDefault="004845B2" w:rsidP="0056629B">
      <w:pPr>
        <w:rPr>
          <w:b/>
        </w:rPr>
      </w:pPr>
    </w:p>
    <w:p w14:paraId="3C085CB8" w14:textId="77777777" w:rsidR="00361B8B" w:rsidRDefault="00361B8B" w:rsidP="0056629B">
      <w:pPr>
        <w:rPr>
          <w:b/>
        </w:rPr>
      </w:pPr>
    </w:p>
    <w:p w14:paraId="27D9C80D" w14:textId="77777777" w:rsidR="00361B8B" w:rsidRDefault="00361B8B" w:rsidP="0056629B">
      <w:pPr>
        <w:rPr>
          <w:b/>
        </w:rPr>
      </w:pPr>
    </w:p>
    <w:p w14:paraId="68DC5FF4" w14:textId="77777777" w:rsidR="0056629B" w:rsidRPr="0056629B" w:rsidRDefault="004845B2" w:rsidP="0056629B">
      <w:pPr>
        <w:rPr>
          <w:b/>
        </w:rPr>
      </w:pPr>
      <w:r w:rsidRPr="0056629B">
        <w:rPr>
          <w:b/>
        </w:rPr>
        <w:t>T</w:t>
      </w:r>
      <w:r w:rsidR="0056629B" w:rsidRPr="0056629B">
        <w:rPr>
          <w:b/>
        </w:rPr>
        <w:t>c</w:t>
      </w:r>
      <w:r>
        <w:rPr>
          <w:b/>
        </w:rPr>
        <w:t>_p057r</w:t>
      </w:r>
    </w:p>
    <w:p w14:paraId="695A0D8C" w14:textId="77777777" w:rsidR="00361B8B" w:rsidRDefault="00361B8B" w:rsidP="004845B2">
      <w:pPr>
        <w:spacing w:after="0"/>
      </w:pPr>
      <w:r w:rsidRPr="00361B8B">
        <w:t>&lt;</w:t>
      </w:r>
      <w:proofErr w:type="gramStart"/>
      <w:r w:rsidRPr="00361B8B">
        <w:t>id&gt;</w:t>
      </w:r>
      <w:proofErr w:type="gramEnd"/>
      <w:r w:rsidRPr="00361B8B">
        <w:t>p056v_1&lt;/id&gt;</w:t>
      </w:r>
    </w:p>
    <w:p w14:paraId="3EC6A201" w14:textId="77777777" w:rsidR="00361B8B" w:rsidRDefault="00361B8B" w:rsidP="004845B2">
      <w:pPr>
        <w:spacing w:after="0"/>
      </w:pPr>
    </w:p>
    <w:p w14:paraId="6541DAA6" w14:textId="77777777" w:rsidR="0056629B" w:rsidRDefault="0056629B" w:rsidP="004845B2">
      <w:pPr>
        <w:spacing w:after="0"/>
      </w:pPr>
      <w:r>
        <w:t>&lt;</w:t>
      </w:r>
      <w:proofErr w:type="gramStart"/>
      <w:r>
        <w:t>ab</w:t>
      </w:r>
      <w:proofErr w:type="gramEnd"/>
      <w:r>
        <w:t>&gt;</w:t>
      </w:r>
    </w:p>
    <w:p w14:paraId="2A6E0DCA" w14:textId="77777777" w:rsidR="0056629B" w:rsidRDefault="0056629B" w:rsidP="004845B2">
      <w:pPr>
        <w:spacing w:after="0"/>
      </w:pPr>
      <w:r>
        <w:t>La &lt;m&gt;</w:t>
      </w:r>
      <w:proofErr w:type="spellStart"/>
      <w:r>
        <w:t>laque</w:t>
      </w:r>
      <w:proofErr w:type="spellEnd"/>
      <w:r>
        <w:t xml:space="preserve">&lt;/m&gt; </w:t>
      </w:r>
      <w:proofErr w:type="spellStart"/>
      <w:proofErr w:type="gramStart"/>
      <w:r>
        <w:t>est</w:t>
      </w:r>
      <w:proofErr w:type="spellEnd"/>
      <w:proofErr w:type="gramEnd"/>
      <w:r>
        <w:t xml:space="preserve"> longue a </w:t>
      </w:r>
      <w:proofErr w:type="spellStart"/>
      <w:r>
        <w:t>seicher</w:t>
      </w:r>
      <w:proofErr w:type="spellEnd"/>
      <w:r>
        <w:t xml:space="preserve"> a &lt;m&gt;</w:t>
      </w:r>
      <w:proofErr w:type="spellStart"/>
      <w:r>
        <w:t>huile</w:t>
      </w:r>
      <w:proofErr w:type="spellEnd"/>
      <w:r>
        <w:t xml:space="preserve">&lt;/m&gt; Et pour </w:t>
      </w:r>
      <w:proofErr w:type="spellStart"/>
      <w:r>
        <w:t>ceste</w:t>
      </w:r>
      <w:proofErr w:type="spellEnd"/>
      <w:r>
        <w:t xml:space="preserve"> occasion&lt;lb/&gt;</w:t>
      </w:r>
    </w:p>
    <w:p w14:paraId="5B13BF0B" w14:textId="77777777" w:rsidR="0056629B" w:rsidRDefault="0056629B" w:rsidP="004845B2">
      <w:pPr>
        <w:spacing w:after="0"/>
      </w:pPr>
      <w:proofErr w:type="spellStart"/>
      <w:proofErr w:type="gramStart"/>
      <w:r>
        <w:t>il</w:t>
      </w:r>
      <w:proofErr w:type="spellEnd"/>
      <w:proofErr w:type="gramEnd"/>
      <w:r>
        <w:t xml:space="preserve"> fault </w:t>
      </w:r>
      <w:proofErr w:type="spellStart"/>
      <w:r>
        <w:t>parmy</w:t>
      </w:r>
      <w:proofErr w:type="spellEnd"/>
      <w:r>
        <w:t xml:space="preserve"> </w:t>
      </w:r>
      <w:proofErr w:type="spellStart"/>
      <w:r>
        <w:t>broyer</w:t>
      </w:r>
      <w:proofErr w:type="spellEnd"/>
      <w:r>
        <w:t xml:space="preserve"> du &lt;m&gt;</w:t>
      </w:r>
      <w:proofErr w:type="spellStart"/>
      <w:r>
        <w:t>verre</w:t>
      </w:r>
      <w:proofErr w:type="spellEnd"/>
      <w:r>
        <w:t xml:space="preserve">&lt;/m&gt; Mays </w:t>
      </w:r>
      <w:proofErr w:type="spellStart"/>
      <w:r>
        <w:t>il</w:t>
      </w:r>
      <w:proofErr w:type="spellEnd"/>
      <w:r>
        <w:t xml:space="preserve"> fault </w:t>
      </w:r>
      <w:proofErr w:type="spellStart"/>
      <w:r>
        <w:t>choisir</w:t>
      </w:r>
      <w:proofErr w:type="spellEnd"/>
      <w:r>
        <w:t xml:space="preserve"> du&lt;lb/&gt;</w:t>
      </w:r>
    </w:p>
    <w:p w14:paraId="1F94FFD6" w14:textId="77777777" w:rsidR="0056629B" w:rsidRDefault="0056629B" w:rsidP="004845B2">
      <w:pPr>
        <w:spacing w:after="0"/>
      </w:pPr>
      <w:r>
        <w:t>&lt;m&gt;</w:t>
      </w:r>
      <w:proofErr w:type="spellStart"/>
      <w:r>
        <w:t>cristallin</w:t>
      </w:r>
      <w:proofErr w:type="spellEnd"/>
      <w:r>
        <w:t xml:space="preserve">&lt;/m&gt; </w:t>
      </w:r>
      <w:proofErr w:type="spellStart"/>
      <w:r>
        <w:t>pourcequil</w:t>
      </w:r>
      <w:proofErr w:type="spellEnd"/>
      <w:r>
        <w:t xml:space="preserve"> </w:t>
      </w:r>
      <w:proofErr w:type="spellStart"/>
      <w:proofErr w:type="gramStart"/>
      <w:r>
        <w:t>est</w:t>
      </w:r>
      <w:proofErr w:type="spellEnd"/>
      <w:proofErr w:type="gramEnd"/>
      <w:r>
        <w:t xml:space="preserve"> plus net Et </w:t>
      </w:r>
      <w:proofErr w:type="spellStart"/>
      <w:r>
        <w:t>pourcequil</w:t>
      </w:r>
      <w:proofErr w:type="spellEnd"/>
      <w:r>
        <w:t xml:space="preserve"> </w:t>
      </w:r>
      <w:proofErr w:type="spellStart"/>
      <w:r>
        <w:t>seroit</w:t>
      </w:r>
      <w:proofErr w:type="spellEnd"/>
      <w:r>
        <w:t xml:space="preserve"> trop malaise&lt;lb/&gt;</w:t>
      </w:r>
    </w:p>
    <w:p w14:paraId="32276B5E" w14:textId="77777777" w:rsidR="0056629B" w:rsidRDefault="0056629B" w:rsidP="004845B2">
      <w:pPr>
        <w:spacing w:after="0"/>
      </w:pPr>
      <w:proofErr w:type="gramStart"/>
      <w:r>
        <w:t>de</w:t>
      </w:r>
      <w:proofErr w:type="gramEnd"/>
      <w:r>
        <w:t xml:space="preserve"> soy </w:t>
      </w:r>
      <w:proofErr w:type="spellStart"/>
      <w:r>
        <w:t>mesme</w:t>
      </w:r>
      <w:proofErr w:type="spellEnd"/>
      <w:r>
        <w:t xml:space="preserve"> a </w:t>
      </w:r>
      <w:proofErr w:type="spellStart"/>
      <w:r>
        <w:t>broyer</w:t>
      </w:r>
      <w:proofErr w:type="spellEnd"/>
      <w:r>
        <w:t xml:space="preserve"> Il le fault faire </w:t>
      </w:r>
      <w:proofErr w:type="spellStart"/>
      <w:r>
        <w:t>rougir</w:t>
      </w:r>
      <w:proofErr w:type="spellEnd"/>
      <w:r>
        <w:t xml:space="preserve"> au feu </w:t>
      </w:r>
      <w:proofErr w:type="spellStart"/>
      <w:r>
        <w:t>puys</w:t>
      </w:r>
      <w:proofErr w:type="spellEnd"/>
      <w:r>
        <w:t>&lt;lb/&gt;</w:t>
      </w:r>
    </w:p>
    <w:p w14:paraId="2D4EB896" w14:textId="77777777" w:rsidR="0056629B" w:rsidRDefault="0056629B" w:rsidP="004845B2">
      <w:pPr>
        <w:spacing w:after="0"/>
      </w:pPr>
      <w:proofErr w:type="gramStart"/>
      <w:r>
        <w:t>tout</w:t>
      </w:r>
      <w:proofErr w:type="gramEnd"/>
      <w:r>
        <w:t xml:space="preserve"> rouge le </w:t>
      </w:r>
      <w:proofErr w:type="spellStart"/>
      <w:r>
        <w:t>gecter</w:t>
      </w:r>
      <w:proofErr w:type="spellEnd"/>
      <w:r>
        <w:t xml:space="preserve"> </w:t>
      </w:r>
      <w:proofErr w:type="spellStart"/>
      <w:r>
        <w:t>dans</w:t>
      </w:r>
      <w:proofErr w:type="spellEnd"/>
      <w:r>
        <w:t xml:space="preserve"> de l&lt;m&gt;eau&lt;/m&gt; </w:t>
      </w:r>
      <w:proofErr w:type="spellStart"/>
      <w:r>
        <w:t>froide</w:t>
      </w:r>
      <w:proofErr w:type="spellEnd"/>
      <w:r>
        <w:t xml:space="preserve"> &amp;amp; </w:t>
      </w:r>
      <w:proofErr w:type="spellStart"/>
      <w:r>
        <w:t>il</w:t>
      </w:r>
      <w:proofErr w:type="spellEnd"/>
      <w:r>
        <w:t xml:space="preserve"> </w:t>
      </w:r>
      <w:proofErr w:type="spellStart"/>
      <w:r>
        <w:t>sesmiera</w:t>
      </w:r>
      <w:proofErr w:type="spellEnd"/>
      <w:r>
        <w:t xml:space="preserve"> &amp;amp; </w:t>
      </w:r>
      <w:proofErr w:type="spellStart"/>
      <w:r>
        <w:t>pulverisera</w:t>
      </w:r>
      <w:proofErr w:type="spellEnd"/>
      <w:r>
        <w:t>&lt;lb/&gt;</w:t>
      </w:r>
    </w:p>
    <w:p w14:paraId="400C1840" w14:textId="77777777" w:rsidR="0056629B" w:rsidRDefault="0056629B" w:rsidP="004845B2">
      <w:pPr>
        <w:spacing w:after="0"/>
      </w:pPr>
      <w:proofErr w:type="spellStart"/>
      <w:proofErr w:type="gramStart"/>
      <w:r>
        <w:t>aysem</w:t>
      </w:r>
      <w:proofErr w:type="spellEnd"/>
      <w:r>
        <w:t>{</w:t>
      </w:r>
      <w:proofErr w:type="spellStart"/>
      <w:proofErr w:type="gramEnd"/>
      <w:r>
        <w:t>ent</w:t>
      </w:r>
      <w:proofErr w:type="spellEnd"/>
      <w:r>
        <w:t xml:space="preserve">} pour </w:t>
      </w:r>
      <w:proofErr w:type="spellStart"/>
      <w:r>
        <w:t>apres</w:t>
      </w:r>
      <w:proofErr w:type="spellEnd"/>
      <w:r>
        <w:t xml:space="preserve"> le </w:t>
      </w:r>
      <w:proofErr w:type="spellStart"/>
      <w:r>
        <w:t>broyer</w:t>
      </w:r>
      <w:proofErr w:type="spellEnd"/>
      <w:r>
        <w:t xml:space="preserve"> </w:t>
      </w:r>
      <w:proofErr w:type="spellStart"/>
      <w:r>
        <w:t>Estant</w:t>
      </w:r>
      <w:proofErr w:type="spellEnd"/>
      <w:r>
        <w:t xml:space="preserve"> </w:t>
      </w:r>
      <w:proofErr w:type="spellStart"/>
      <w:r>
        <w:t>bien</w:t>
      </w:r>
      <w:proofErr w:type="spellEnd"/>
      <w:r>
        <w:t xml:space="preserve"> </w:t>
      </w:r>
      <w:proofErr w:type="spellStart"/>
      <w:r>
        <w:t>broye</w:t>
      </w:r>
      <w:proofErr w:type="spellEnd"/>
      <w:r>
        <w:t xml:space="preserve"> &lt;del&gt;</w:t>
      </w:r>
      <w:proofErr w:type="spellStart"/>
      <w:r>
        <w:t>il</w:t>
      </w:r>
      <w:proofErr w:type="spellEnd"/>
      <w:r>
        <w:t xml:space="preserve">&lt;/del&gt; </w:t>
      </w:r>
      <w:proofErr w:type="spellStart"/>
      <w:r>
        <w:t>avecq</w:t>
      </w:r>
      <w:proofErr w:type="spellEnd"/>
      <w:r>
        <w:t xml:space="preserve"> force &lt;m&gt;eau&lt;/m&gt;&lt;lb/&gt;</w:t>
      </w:r>
    </w:p>
    <w:p w14:paraId="2B0B2D36" w14:textId="77777777" w:rsidR="0056629B" w:rsidRDefault="0056629B" w:rsidP="004845B2">
      <w:pPr>
        <w:spacing w:after="0"/>
      </w:pPr>
      <w:proofErr w:type="spellStart"/>
      <w:proofErr w:type="gramStart"/>
      <w:r>
        <w:t>il</w:t>
      </w:r>
      <w:proofErr w:type="spellEnd"/>
      <w:proofErr w:type="gramEnd"/>
      <w:r>
        <w:t xml:space="preserve"> </w:t>
      </w:r>
      <w:proofErr w:type="spellStart"/>
      <w:r>
        <w:t>semble</w:t>
      </w:r>
      <w:proofErr w:type="spellEnd"/>
      <w:r>
        <w:t xml:space="preserve"> &lt;m&gt;blanc de </w:t>
      </w:r>
      <w:proofErr w:type="spellStart"/>
      <w:r>
        <w:t>plomb</w:t>
      </w:r>
      <w:proofErr w:type="spellEnd"/>
      <w:r>
        <w:t xml:space="preserve">&lt;/m&gt; </w:t>
      </w:r>
      <w:proofErr w:type="spellStart"/>
      <w:r>
        <w:t>broye</w:t>
      </w:r>
      <w:proofErr w:type="spellEnd"/>
      <w:r>
        <w:t xml:space="preserve"> Mays pour </w:t>
      </w:r>
      <w:proofErr w:type="spellStart"/>
      <w:r>
        <w:t>cela</w:t>
      </w:r>
      <w:proofErr w:type="spellEnd"/>
      <w:r>
        <w:t xml:space="preserve"> </w:t>
      </w:r>
      <w:proofErr w:type="spellStart"/>
      <w:r>
        <w:t>il</w:t>
      </w:r>
      <w:proofErr w:type="spellEnd"/>
      <w:r>
        <w:t xml:space="preserve"> </w:t>
      </w:r>
      <w:proofErr w:type="spellStart"/>
      <w:r>
        <w:t>nha</w:t>
      </w:r>
      <w:proofErr w:type="spellEnd"/>
      <w:r>
        <w:t xml:space="preserve"> point de corps&lt;lb/&gt;</w:t>
      </w:r>
    </w:p>
    <w:p w14:paraId="66D241EA" w14:textId="77777777" w:rsidR="0056629B" w:rsidRDefault="0056629B" w:rsidP="004845B2">
      <w:pPr>
        <w:spacing w:after="0"/>
      </w:pPr>
      <w:r>
        <w:t xml:space="preserve">Je </w:t>
      </w:r>
      <w:proofErr w:type="spellStart"/>
      <w:r>
        <w:t>croy</w:t>
      </w:r>
      <w:proofErr w:type="spellEnd"/>
      <w:r>
        <w:t xml:space="preserve"> </w:t>
      </w:r>
      <w:proofErr w:type="spellStart"/>
      <w:r>
        <w:t>quil</w:t>
      </w:r>
      <w:proofErr w:type="spellEnd"/>
      <w:r>
        <w:t xml:space="preserve"> </w:t>
      </w:r>
      <w:proofErr w:type="spellStart"/>
      <w:r>
        <w:t>seroit</w:t>
      </w:r>
      <w:proofErr w:type="spellEnd"/>
      <w:r>
        <w:t xml:space="preserve"> bon pour le </w:t>
      </w:r>
      <w:proofErr w:type="spellStart"/>
      <w:r>
        <w:t>gect</w:t>
      </w:r>
      <w:proofErr w:type="spellEnd"/>
      <w:r>
        <w:t>&lt;/ab&gt;</w:t>
      </w:r>
    </w:p>
    <w:p w14:paraId="2B378AEC" w14:textId="77777777" w:rsidR="007E551F" w:rsidRDefault="007E551F" w:rsidP="004845B2">
      <w:pPr>
        <w:spacing w:after="0"/>
      </w:pPr>
    </w:p>
    <w:p w14:paraId="0CD93C34" w14:textId="77777777" w:rsidR="0056629B" w:rsidRDefault="0056629B" w:rsidP="0056629B">
      <w:pPr>
        <w:pBdr>
          <w:bottom w:val="single" w:sz="12" w:space="1" w:color="auto"/>
        </w:pBdr>
      </w:pPr>
    </w:p>
    <w:p w14:paraId="04E760C6" w14:textId="77777777" w:rsidR="00AF3926" w:rsidRPr="00AF3926" w:rsidRDefault="00AF3926" w:rsidP="0056629B">
      <w:pPr>
        <w:rPr>
          <w:b/>
        </w:rPr>
      </w:pPr>
      <w:r w:rsidRPr="00AF3926">
        <w:rPr>
          <w:b/>
        </w:rPr>
        <w:t>Suggested translation (M. Spring)</w:t>
      </w:r>
    </w:p>
    <w:p w14:paraId="3B784327" w14:textId="77777777" w:rsidR="00361B8B" w:rsidRPr="00AF3926" w:rsidRDefault="00361B8B" w:rsidP="0056629B">
      <w:pPr>
        <w:rPr>
          <w:b/>
        </w:rPr>
      </w:pPr>
      <w:proofErr w:type="gramStart"/>
      <w:r w:rsidRPr="00AF3926">
        <w:rPr>
          <w:b/>
        </w:rPr>
        <w:t>p057v_2</w:t>
      </w:r>
      <w:proofErr w:type="gramEnd"/>
      <w:r w:rsidRPr="00AF3926">
        <w:rPr>
          <w:b/>
        </w:rPr>
        <w:t xml:space="preserve"> </w:t>
      </w:r>
      <w:proofErr w:type="spellStart"/>
      <w:r w:rsidRPr="00AF3926">
        <w:rPr>
          <w:b/>
          <w:i/>
        </w:rPr>
        <w:t>Crystallin</w:t>
      </w:r>
      <w:proofErr w:type="spellEnd"/>
      <w:r w:rsidRPr="00AF3926">
        <w:rPr>
          <w:b/>
        </w:rPr>
        <w:t xml:space="preserve"> having been </w:t>
      </w:r>
      <w:r w:rsidR="00621CE0" w:rsidRPr="00AF3926">
        <w:rPr>
          <w:b/>
        </w:rPr>
        <w:t>ground</w:t>
      </w:r>
      <w:r w:rsidRPr="00AF3926">
        <w:rPr>
          <w:b/>
        </w:rPr>
        <w:t xml:space="preserve"> in water appears to have body, but in oil it does not have any. It is </w:t>
      </w:r>
      <w:r w:rsidR="00621CE0" w:rsidRPr="00AF3926">
        <w:rPr>
          <w:b/>
        </w:rPr>
        <w:t>ground</w:t>
      </w:r>
      <w:r w:rsidRPr="00AF3926">
        <w:rPr>
          <w:b/>
        </w:rPr>
        <w:t xml:space="preserve"> with lake and with </w:t>
      </w:r>
      <w:commentRangeStart w:id="14"/>
      <w:proofErr w:type="spellStart"/>
      <w:r w:rsidR="00621CE0" w:rsidRPr="00F466F1">
        <w:rPr>
          <w:b/>
          <w:i/>
        </w:rPr>
        <w:t>aspalthe</w:t>
      </w:r>
      <w:commentRangeEnd w:id="14"/>
      <w:proofErr w:type="spellEnd"/>
      <w:r w:rsidR="00621CE0" w:rsidRPr="00F466F1">
        <w:rPr>
          <w:rStyle w:val="CommentReference"/>
          <w:b/>
          <w:i/>
        </w:rPr>
        <w:commentReference w:id="14"/>
      </w:r>
      <w:r w:rsidRPr="00AF3926">
        <w:rPr>
          <w:b/>
        </w:rPr>
        <w:t>, which will not dry for a very long time without it.</w:t>
      </w:r>
    </w:p>
    <w:p w14:paraId="0FB503FD" w14:textId="77777777" w:rsidR="00F466F1" w:rsidRPr="00621CE0" w:rsidRDefault="00F466F1" w:rsidP="00F466F1">
      <w:pPr>
        <w:rPr>
          <w:b/>
        </w:rPr>
      </w:pPr>
      <w:r w:rsidRPr="00621CE0">
        <w:rPr>
          <w:b/>
        </w:rPr>
        <w:t>Tl_p058r</w:t>
      </w:r>
    </w:p>
    <w:p w14:paraId="2E66CC11" w14:textId="77777777" w:rsidR="00F466F1" w:rsidRPr="00F466F1" w:rsidRDefault="00F466F1" w:rsidP="007E551F">
      <w:pPr>
        <w:spacing w:after="0"/>
      </w:pPr>
      <w:proofErr w:type="gramStart"/>
      <w:r w:rsidRPr="00F466F1">
        <w:t>p057v_2</w:t>
      </w:r>
      <w:proofErr w:type="gramEnd"/>
      <w:r w:rsidRPr="00F466F1">
        <w:t xml:space="preserve"> </w:t>
      </w:r>
      <w:proofErr w:type="spellStart"/>
      <w:r w:rsidRPr="00F466F1">
        <w:t>Crystallin</w:t>
      </w:r>
      <w:proofErr w:type="spellEnd"/>
      <w:r w:rsidRPr="00F466F1">
        <w:t xml:space="preserve"> having been crushed in water appears to have body, but in oil it does not have any. It is crushed with lake and with bitumen, which will not dry for a very long time without it.</w:t>
      </w:r>
    </w:p>
    <w:p w14:paraId="38AF62C5" w14:textId="77777777" w:rsidR="00F466F1" w:rsidRDefault="00F466F1" w:rsidP="007E551F">
      <w:pPr>
        <w:spacing w:after="0"/>
        <w:rPr>
          <w:i/>
        </w:rPr>
      </w:pPr>
    </w:p>
    <w:p w14:paraId="3B6CFB0E" w14:textId="77777777" w:rsidR="00361B8B" w:rsidRPr="00F466F1" w:rsidRDefault="00621CE0" w:rsidP="007E551F">
      <w:pPr>
        <w:spacing w:after="0"/>
        <w:rPr>
          <w:b/>
        </w:rPr>
      </w:pPr>
      <w:r w:rsidRPr="00F466F1">
        <w:rPr>
          <w:b/>
        </w:rPr>
        <w:t>Tcn_p058r</w:t>
      </w:r>
    </w:p>
    <w:p w14:paraId="5EE8199B" w14:textId="77777777" w:rsidR="00621CE0" w:rsidRDefault="00621CE0" w:rsidP="007E551F">
      <w:pPr>
        <w:spacing w:after="0"/>
      </w:pPr>
      <w:r>
        <w:t>&lt;</w:t>
      </w:r>
      <w:proofErr w:type="gramStart"/>
      <w:r>
        <w:t>ab&gt;</w:t>
      </w:r>
      <w:proofErr w:type="gramEnd"/>
      <w:r>
        <w:t>Le &lt;m&gt;</w:t>
      </w:r>
      <w:proofErr w:type="spellStart"/>
      <w:r>
        <w:t>cristallin</w:t>
      </w:r>
      <w:proofErr w:type="spellEnd"/>
      <w:r>
        <w:t xml:space="preserve">&lt;/m&gt; </w:t>
      </w:r>
      <w:proofErr w:type="spellStart"/>
      <w:r>
        <w:t>estant</w:t>
      </w:r>
      <w:proofErr w:type="spellEnd"/>
      <w:r>
        <w:t xml:space="preserve"> </w:t>
      </w:r>
      <w:proofErr w:type="spellStart"/>
      <w:r>
        <w:t>broyé</w:t>
      </w:r>
      <w:proofErr w:type="spellEnd"/>
      <w:r>
        <w:t xml:space="preserve"> à &lt;m&gt;eau&lt;/m&gt; </w:t>
      </w:r>
      <w:proofErr w:type="spellStart"/>
      <w:r>
        <w:t>semble</w:t>
      </w:r>
      <w:proofErr w:type="spellEnd"/>
      <w:r>
        <w:t xml:space="preserve"> &lt;del&gt;</w:t>
      </w:r>
      <w:proofErr w:type="spellStart"/>
      <w:r>
        <w:t>estre</w:t>
      </w:r>
      <w:proofErr w:type="spellEnd"/>
      <w:r>
        <w:t xml:space="preserve">&lt;/del&gt; </w:t>
      </w:r>
      <w:proofErr w:type="spellStart"/>
      <w:r>
        <w:t>avoyr</w:t>
      </w:r>
      <w:proofErr w:type="spellEnd"/>
      <w:r>
        <w:t xml:space="preserve"> corps,&lt;lb/&gt; </w:t>
      </w:r>
    </w:p>
    <w:p w14:paraId="092B4121" w14:textId="77777777" w:rsidR="00621CE0" w:rsidRDefault="00621CE0" w:rsidP="007E551F">
      <w:pPr>
        <w:spacing w:after="0"/>
      </w:pPr>
      <w:proofErr w:type="gramStart"/>
      <w:r>
        <w:t>mays</w:t>
      </w:r>
      <w:proofErr w:type="gramEnd"/>
      <w:r>
        <w:t xml:space="preserve"> à &lt;m&gt;</w:t>
      </w:r>
      <w:proofErr w:type="spellStart"/>
      <w:r>
        <w:t>huile</w:t>
      </w:r>
      <w:proofErr w:type="spellEnd"/>
      <w:r>
        <w:t xml:space="preserve">&lt;/m&gt; </w:t>
      </w:r>
      <w:proofErr w:type="spellStart"/>
      <w:r>
        <w:t>il</w:t>
      </w:r>
      <w:proofErr w:type="spellEnd"/>
      <w:r>
        <w:t xml:space="preserve"> </w:t>
      </w:r>
      <w:proofErr w:type="spellStart"/>
      <w:r>
        <w:t>n'en</w:t>
      </w:r>
      <w:proofErr w:type="spellEnd"/>
      <w:r>
        <w:t xml:space="preserve"> ha point. </w:t>
      </w:r>
      <w:proofErr w:type="gramStart"/>
      <w:r>
        <w:t>Il</w:t>
      </w:r>
      <w:proofErr w:type="gramEnd"/>
      <w:r>
        <w:t xml:space="preserve"> se </w:t>
      </w:r>
      <w:proofErr w:type="spellStart"/>
      <w:r>
        <w:t>broye</w:t>
      </w:r>
      <w:proofErr w:type="spellEnd"/>
      <w:r>
        <w:t xml:space="preserve"> </w:t>
      </w:r>
      <w:proofErr w:type="spellStart"/>
      <w:r>
        <w:t>avecq</w:t>
      </w:r>
      <w:proofErr w:type="spellEnd"/>
      <w:r>
        <w:t xml:space="preserve"> la &lt;m&gt;</w:t>
      </w:r>
      <w:proofErr w:type="spellStart"/>
      <w:r>
        <w:t>laque</w:t>
      </w:r>
      <w:proofErr w:type="spellEnd"/>
      <w:r>
        <w:t xml:space="preserve">&lt;/m&gt;&lt;lb/&gt; </w:t>
      </w:r>
    </w:p>
    <w:p w14:paraId="5B6E3F17" w14:textId="77777777" w:rsidR="00621CE0" w:rsidRDefault="00621CE0" w:rsidP="007E551F">
      <w:pPr>
        <w:spacing w:after="0"/>
      </w:pPr>
      <w:r>
        <w:t xml:space="preserve">&amp;amp; </w:t>
      </w:r>
      <w:proofErr w:type="spellStart"/>
      <w:r>
        <w:t>avecques</w:t>
      </w:r>
      <w:proofErr w:type="spellEnd"/>
      <w:r>
        <w:t xml:space="preserve"> l'&lt;m&gt;</w:t>
      </w:r>
      <w:proofErr w:type="spellStart"/>
      <w:r>
        <w:t>aspalthe</w:t>
      </w:r>
      <w:proofErr w:type="spellEnd"/>
      <w:r>
        <w:t xml:space="preserve">&lt;/m&gt;, qui ne </w:t>
      </w:r>
      <w:proofErr w:type="spellStart"/>
      <w:r>
        <w:t>seicheroient</w:t>
      </w:r>
      <w:proofErr w:type="spellEnd"/>
      <w:r>
        <w:t xml:space="preserve"> de fort long temps sans&lt;lb/&gt; </w:t>
      </w:r>
    </w:p>
    <w:p w14:paraId="2F7746B9" w14:textId="77777777" w:rsidR="00621CE0" w:rsidRDefault="00621CE0" w:rsidP="007E551F">
      <w:pPr>
        <w:spacing w:after="0"/>
      </w:pPr>
      <w:proofErr w:type="spellStart"/>
      <w:r>
        <w:t>cela</w:t>
      </w:r>
      <w:proofErr w:type="spellEnd"/>
      <w:proofErr w:type="gramStart"/>
      <w:r>
        <w:t>.&lt;</w:t>
      </w:r>
      <w:proofErr w:type="gramEnd"/>
      <w:r>
        <w:t>/ab&gt;</w:t>
      </w:r>
    </w:p>
    <w:p w14:paraId="0DE0FA3B" w14:textId="77777777" w:rsidR="00621CE0" w:rsidRDefault="00621CE0" w:rsidP="0056629B">
      <w:r>
        <w:t>_______________________________________________________________</w:t>
      </w:r>
    </w:p>
    <w:p w14:paraId="0AEC66CE" w14:textId="77777777" w:rsidR="007E551F" w:rsidRDefault="007E551F" w:rsidP="00C5466C">
      <w:pPr>
        <w:rPr>
          <w:b/>
        </w:rPr>
      </w:pPr>
    </w:p>
    <w:p w14:paraId="2A30973F" w14:textId="77777777" w:rsidR="00621CE0" w:rsidRDefault="00621CE0" w:rsidP="00C5466C">
      <w:pPr>
        <w:rPr>
          <w:b/>
        </w:rPr>
      </w:pPr>
      <w:r>
        <w:rPr>
          <w:b/>
        </w:rPr>
        <w:t>Suggested translation (M. Spring)</w:t>
      </w:r>
    </w:p>
    <w:p w14:paraId="25271E62" w14:textId="4BAA2CCC" w:rsidR="00621CE0" w:rsidRDefault="00621CE0" w:rsidP="00C5466C">
      <w:pPr>
        <w:rPr>
          <w:b/>
        </w:rPr>
      </w:pPr>
      <w:r>
        <w:rPr>
          <w:b/>
        </w:rPr>
        <w:t>One</w:t>
      </w:r>
      <w:r w:rsidRPr="00621CE0">
        <w:rPr>
          <w:b/>
        </w:rPr>
        <w:t xml:space="preserve"> usually glaze</w:t>
      </w:r>
      <w:r>
        <w:rPr>
          <w:b/>
        </w:rPr>
        <w:t>s</w:t>
      </w:r>
      <w:r w:rsidRPr="00621CE0">
        <w:rPr>
          <w:b/>
        </w:rPr>
        <w:t xml:space="preserve"> with colours </w:t>
      </w:r>
      <w:r w:rsidR="00617345">
        <w:rPr>
          <w:b/>
        </w:rPr>
        <w:t xml:space="preserve">that </w:t>
      </w:r>
      <w:del w:id="15" w:author="Pamela H. Smith" w:date="2017-02-22T21:40:00Z">
        <w:r w:rsidR="00617345" w:rsidDel="007E7331">
          <w:rPr>
            <w:b/>
          </w:rPr>
          <w:delText xml:space="preserve">don’t </w:delText>
        </w:r>
      </w:del>
      <w:ins w:id="16" w:author="Pamela H. Smith" w:date="2017-02-22T21:40:00Z">
        <w:r w:rsidR="007E7331">
          <w:rPr>
            <w:b/>
          </w:rPr>
          <w:t>do not</w:t>
        </w:r>
        <w:r w:rsidR="007E7331">
          <w:rPr>
            <w:b/>
          </w:rPr>
          <w:t xml:space="preserve"> </w:t>
        </w:r>
      </w:ins>
      <w:r w:rsidR="00617345">
        <w:rPr>
          <w:b/>
        </w:rPr>
        <w:t>have any</w:t>
      </w:r>
      <w:r w:rsidRPr="00621CE0">
        <w:rPr>
          <w:b/>
        </w:rPr>
        <w:t xml:space="preserve"> body, </w:t>
      </w:r>
      <w:r w:rsidR="00617345">
        <w:rPr>
          <w:b/>
        </w:rPr>
        <w:t>such as</w:t>
      </w:r>
      <w:r w:rsidRPr="00621CE0">
        <w:rPr>
          <w:b/>
        </w:rPr>
        <w:t xml:space="preserve"> lake and </w:t>
      </w:r>
      <w:proofErr w:type="spellStart"/>
      <w:r w:rsidRPr="00621CE0">
        <w:rPr>
          <w:b/>
        </w:rPr>
        <w:t>verdigris</w:t>
      </w:r>
      <w:proofErr w:type="spellEnd"/>
      <w:r w:rsidR="00F466F1">
        <w:rPr>
          <w:b/>
        </w:rPr>
        <w:t xml:space="preserve">. </w:t>
      </w:r>
      <w:r w:rsidRPr="00621CE0">
        <w:rPr>
          <w:b/>
        </w:rPr>
        <w:t>However, in order to use the other colo</w:t>
      </w:r>
      <w:r w:rsidR="00F466F1">
        <w:rPr>
          <w:b/>
        </w:rPr>
        <w:t>u</w:t>
      </w:r>
      <w:r w:rsidRPr="00621CE0">
        <w:rPr>
          <w:b/>
        </w:rPr>
        <w:t xml:space="preserve">rs </w:t>
      </w:r>
      <w:del w:id="17" w:author="Pamela H. Smith" w:date="2017-02-22T21:41:00Z">
        <w:r w:rsidRPr="00621CE0" w:rsidDel="007E7331">
          <w:rPr>
            <w:b/>
          </w:rPr>
          <w:delText xml:space="preserve">you </w:delText>
        </w:r>
      </w:del>
      <w:ins w:id="18" w:author="Pamela H. Smith" w:date="2017-02-22T21:41:00Z">
        <w:r w:rsidR="007E7331">
          <w:rPr>
            <w:b/>
          </w:rPr>
          <w:t>one mixes</w:t>
        </w:r>
      </w:ins>
      <w:del w:id="19" w:author="Pamela H. Smith" w:date="2017-02-22T21:41:00Z">
        <w:r w:rsidRPr="00621CE0" w:rsidDel="007E7331">
          <w:rPr>
            <w:b/>
          </w:rPr>
          <w:delText>mix</w:delText>
        </w:r>
      </w:del>
      <w:r w:rsidRPr="00621CE0">
        <w:rPr>
          <w:b/>
        </w:rPr>
        <w:t xml:space="preserve"> them with a quantity of ca</w:t>
      </w:r>
      <w:r w:rsidR="00617345">
        <w:rPr>
          <w:b/>
        </w:rPr>
        <w:t>l</w:t>
      </w:r>
      <w:r w:rsidRPr="00621CE0">
        <w:rPr>
          <w:b/>
        </w:rPr>
        <w:t xml:space="preserve">cined and ground </w:t>
      </w:r>
      <w:proofErr w:type="spellStart"/>
      <w:r w:rsidRPr="00617345">
        <w:rPr>
          <w:b/>
          <w:i/>
        </w:rPr>
        <w:t>crystal</w:t>
      </w:r>
      <w:r w:rsidR="00617345" w:rsidRPr="00617345">
        <w:rPr>
          <w:b/>
          <w:i/>
        </w:rPr>
        <w:t>lin</w:t>
      </w:r>
      <w:proofErr w:type="spellEnd"/>
      <w:r w:rsidRPr="00621CE0">
        <w:rPr>
          <w:b/>
        </w:rPr>
        <w:t xml:space="preserve"> </w:t>
      </w:r>
      <w:r w:rsidR="00617345">
        <w:rPr>
          <w:b/>
        </w:rPr>
        <w:t>which also does not have any body</w:t>
      </w:r>
      <w:r w:rsidRPr="00621CE0">
        <w:rPr>
          <w:b/>
        </w:rPr>
        <w:t>, reduc</w:t>
      </w:r>
      <w:r w:rsidR="00617345">
        <w:rPr>
          <w:b/>
        </w:rPr>
        <w:t xml:space="preserve">ing their </w:t>
      </w:r>
      <w:commentRangeStart w:id="20"/>
      <w:r w:rsidR="00617345">
        <w:rPr>
          <w:b/>
        </w:rPr>
        <w:t>density</w:t>
      </w:r>
      <w:commentRangeEnd w:id="20"/>
      <w:r w:rsidR="00617345">
        <w:rPr>
          <w:rStyle w:val="CommentReference"/>
        </w:rPr>
        <w:commentReference w:id="20"/>
      </w:r>
      <w:r w:rsidRPr="00621CE0">
        <w:rPr>
          <w:b/>
        </w:rPr>
        <w:t>.</w:t>
      </w:r>
    </w:p>
    <w:p w14:paraId="68C56EEA" w14:textId="77777777" w:rsidR="006376AC" w:rsidRPr="006376AC" w:rsidRDefault="006376AC" w:rsidP="00C5466C">
      <w:pPr>
        <w:rPr>
          <w:b/>
        </w:rPr>
      </w:pPr>
      <w:r w:rsidRPr="006376AC">
        <w:rPr>
          <w:b/>
        </w:rPr>
        <w:t>Tl_p65v</w:t>
      </w:r>
    </w:p>
    <w:p w14:paraId="793CF4A0" w14:textId="77777777" w:rsidR="00C5466C" w:rsidRDefault="00C5466C" w:rsidP="00C5466C">
      <w:r w:rsidRPr="00C5466C">
        <w:t>&lt;</w:t>
      </w:r>
      <w:proofErr w:type="gramStart"/>
      <w:r w:rsidRPr="00C5466C">
        <w:t>id&gt;</w:t>
      </w:r>
      <w:proofErr w:type="gramEnd"/>
      <w:r w:rsidRPr="00C5466C">
        <w:t>p065v_3&lt;/id&gt;</w:t>
      </w:r>
    </w:p>
    <w:p w14:paraId="3281945D" w14:textId="77777777" w:rsidR="00C5466C" w:rsidRDefault="00C5466C" w:rsidP="00C5466C">
      <w:r>
        <w:lastRenderedPageBreak/>
        <w:t>&lt;</w:t>
      </w:r>
      <w:proofErr w:type="gramStart"/>
      <w:r>
        <w:t>head</w:t>
      </w:r>
      <w:proofErr w:type="gramEnd"/>
      <w:r>
        <w:t>&gt;&lt;m&gt;Glazing&lt;/m&gt;&lt;/head&gt;</w:t>
      </w:r>
    </w:p>
    <w:p w14:paraId="30257F8A" w14:textId="77777777" w:rsidR="00C5466C" w:rsidRDefault="00C5466C" w:rsidP="00C5466C">
      <w:r>
        <w:t xml:space="preserve"> &lt;</w:t>
      </w:r>
      <w:proofErr w:type="gramStart"/>
      <w:r>
        <w:t>ab&gt;</w:t>
      </w:r>
      <w:proofErr w:type="gramEnd"/>
      <w:r>
        <w:t xml:space="preserve">One usually glazes with </w:t>
      </w:r>
      <w:proofErr w:type="spellStart"/>
      <w:r>
        <w:t>colors</w:t>
      </w:r>
      <w:proofErr w:type="spellEnd"/>
      <w:r>
        <w:t xml:space="preserve"> lacking body, such as &lt;m&gt;lake&lt;/m&gt; and &lt;m&gt;</w:t>
      </w:r>
      <w:proofErr w:type="spellStart"/>
      <w:r>
        <w:t>verdigris</w:t>
      </w:r>
      <w:proofErr w:type="spellEnd"/>
      <w:r>
        <w:t>&lt;/m&gt;. However, in order to use other sorts, one mixes in plenty of calcined and ground &lt;m&gt;crystal&lt;/m&gt;, which also has no body and reduces their thickness</w:t>
      </w:r>
      <w:proofErr w:type="gramStart"/>
      <w:r>
        <w:t>.&lt;</w:t>
      </w:r>
      <w:proofErr w:type="gramEnd"/>
      <w:r>
        <w:t>/ab&gt;</w:t>
      </w:r>
    </w:p>
    <w:p w14:paraId="299A9D1D" w14:textId="77777777" w:rsidR="006376AC" w:rsidRDefault="006376AC" w:rsidP="006376AC"/>
    <w:p w14:paraId="2B8A1C0E" w14:textId="77777777" w:rsidR="006376AC" w:rsidRPr="006376AC" w:rsidRDefault="006376AC" w:rsidP="006376AC">
      <w:pPr>
        <w:rPr>
          <w:b/>
        </w:rPr>
      </w:pPr>
      <w:r w:rsidRPr="006376AC">
        <w:rPr>
          <w:b/>
        </w:rPr>
        <w:t>Tcn_p65v</w:t>
      </w:r>
    </w:p>
    <w:p w14:paraId="6C63199A" w14:textId="77777777" w:rsidR="006376AC" w:rsidRDefault="006376AC" w:rsidP="006376AC">
      <w:r>
        <w:t>&lt;</w:t>
      </w:r>
      <w:proofErr w:type="gramStart"/>
      <w:r>
        <w:t>id&gt;</w:t>
      </w:r>
      <w:proofErr w:type="gramEnd"/>
      <w:r>
        <w:t>p065v_3&lt;/id&gt;</w:t>
      </w:r>
    </w:p>
    <w:p w14:paraId="30DA24F4" w14:textId="77777777" w:rsidR="006376AC" w:rsidRDefault="006376AC" w:rsidP="006376AC">
      <w:r>
        <w:t>&lt;</w:t>
      </w:r>
      <w:proofErr w:type="gramStart"/>
      <w:r>
        <w:t>head&gt;</w:t>
      </w:r>
      <w:proofErr w:type="spellStart"/>
      <w:proofErr w:type="gramEnd"/>
      <w:r>
        <w:t>Glasser</w:t>
      </w:r>
      <w:proofErr w:type="spellEnd"/>
      <w:r>
        <w:t>&lt;/head&gt;</w:t>
      </w:r>
    </w:p>
    <w:p w14:paraId="3BC86FCB" w14:textId="77777777" w:rsidR="006376AC" w:rsidRDefault="006376AC" w:rsidP="007E551F">
      <w:pPr>
        <w:spacing w:after="0"/>
      </w:pPr>
      <w:r>
        <w:t xml:space="preserve"> &lt;</w:t>
      </w:r>
      <w:proofErr w:type="gramStart"/>
      <w:r>
        <w:t>ab&gt;</w:t>
      </w:r>
      <w:proofErr w:type="gramEnd"/>
      <w:r>
        <w:t xml:space="preserve">On </w:t>
      </w:r>
      <w:proofErr w:type="spellStart"/>
      <w:r>
        <w:t>glasse</w:t>
      </w:r>
      <w:proofErr w:type="spellEnd"/>
      <w:r>
        <w:t xml:space="preserve"> co{</w:t>
      </w:r>
      <w:proofErr w:type="spellStart"/>
      <w:r>
        <w:t>mmun</w:t>
      </w:r>
      <w:proofErr w:type="spellEnd"/>
      <w:r>
        <w:t>}</w:t>
      </w:r>
      <w:proofErr w:type="spellStart"/>
      <w:r>
        <w:t>ement</w:t>
      </w:r>
      <w:proofErr w:type="spellEnd"/>
      <w:r>
        <w:t xml:space="preserve"> </w:t>
      </w:r>
      <w:proofErr w:type="spellStart"/>
      <w:r>
        <w:t>avecq</w:t>
      </w:r>
      <w:proofErr w:type="spellEnd"/>
      <w:r>
        <w:t xml:space="preserve"> </w:t>
      </w:r>
      <w:proofErr w:type="spellStart"/>
      <w:r>
        <w:t>couleurs</w:t>
      </w:r>
      <w:proofErr w:type="spellEnd"/>
      <w:r>
        <w:t xml:space="preserve"> qui </w:t>
      </w:r>
      <w:proofErr w:type="spellStart"/>
      <w:r>
        <w:t>n'ont</w:t>
      </w:r>
      <w:proofErr w:type="spellEnd"/>
      <w:r>
        <w:t xml:space="preserve"> point de corps,&lt;lb/&gt;</w:t>
      </w:r>
    </w:p>
    <w:p w14:paraId="13759FB5" w14:textId="77777777" w:rsidR="006376AC" w:rsidRDefault="006376AC" w:rsidP="007E551F">
      <w:pPr>
        <w:spacing w:after="0"/>
      </w:pPr>
      <w:proofErr w:type="gramStart"/>
      <w:r>
        <w:t>co{</w:t>
      </w:r>
      <w:proofErr w:type="gramEnd"/>
      <w:r>
        <w:t>mm}e la &lt;m&gt;</w:t>
      </w:r>
      <w:proofErr w:type="spellStart"/>
      <w:r>
        <w:t>laque</w:t>
      </w:r>
      <w:proofErr w:type="spellEnd"/>
      <w:r>
        <w:t>&lt;/m&gt; &amp;amp; le &lt;m&gt;</w:t>
      </w:r>
      <w:proofErr w:type="spellStart"/>
      <w:r>
        <w:t>verdegris</w:t>
      </w:r>
      <w:proofErr w:type="spellEnd"/>
      <w:r>
        <w:t xml:space="preserve">&lt;/m&gt;. </w:t>
      </w:r>
      <w:proofErr w:type="spellStart"/>
      <w:r>
        <w:t>Touteffois</w:t>
      </w:r>
      <w:proofErr w:type="spellEnd"/>
      <w:r>
        <w:t xml:space="preserve"> pour se </w:t>
      </w:r>
      <w:proofErr w:type="spellStart"/>
      <w:r>
        <w:t>servir</w:t>
      </w:r>
      <w:proofErr w:type="spellEnd"/>
      <w:r>
        <w:t>&lt;lb/&gt;</w:t>
      </w:r>
    </w:p>
    <w:p w14:paraId="227C97E1" w14:textId="77777777" w:rsidR="006376AC" w:rsidRDefault="006376AC" w:rsidP="007E551F">
      <w:pPr>
        <w:spacing w:after="0"/>
      </w:pPr>
      <w:proofErr w:type="gramStart"/>
      <w:r>
        <w:t>des</w:t>
      </w:r>
      <w:proofErr w:type="gramEnd"/>
      <w:r>
        <w:t xml:space="preserve"> </w:t>
      </w:r>
      <w:proofErr w:type="spellStart"/>
      <w:r>
        <w:t>aultres</w:t>
      </w:r>
      <w:proofErr w:type="spellEnd"/>
      <w:r>
        <w:t xml:space="preserve"> on y </w:t>
      </w:r>
      <w:proofErr w:type="spellStart"/>
      <w:r>
        <w:t>mesle</w:t>
      </w:r>
      <w:proofErr w:type="spellEnd"/>
      <w:r>
        <w:t xml:space="preserve"> </w:t>
      </w:r>
      <w:proofErr w:type="spellStart"/>
      <w:r>
        <w:t>quantite</w:t>
      </w:r>
      <w:proofErr w:type="spellEnd"/>
      <w:r>
        <w:t xml:space="preserve"> de &lt;m&gt;</w:t>
      </w:r>
      <w:proofErr w:type="spellStart"/>
      <w:r>
        <w:t>cristallin</w:t>
      </w:r>
      <w:proofErr w:type="spellEnd"/>
      <w:r>
        <w:t xml:space="preserve">&lt;/m&gt; </w:t>
      </w:r>
      <w:proofErr w:type="spellStart"/>
      <w:r>
        <w:t>calciné</w:t>
      </w:r>
      <w:proofErr w:type="spellEnd"/>
      <w:r>
        <w:t xml:space="preserve"> &amp;amp; </w:t>
      </w:r>
      <w:proofErr w:type="spellStart"/>
      <w:r>
        <w:t>broyé</w:t>
      </w:r>
      <w:proofErr w:type="spellEnd"/>
      <w:r>
        <w:t>,&lt;lb/&gt;</w:t>
      </w:r>
    </w:p>
    <w:p w14:paraId="20DB6443" w14:textId="77777777" w:rsidR="006376AC" w:rsidRDefault="006376AC" w:rsidP="007E551F">
      <w:pPr>
        <w:spacing w:after="0"/>
      </w:pPr>
      <w:proofErr w:type="gramStart"/>
      <w:r>
        <w:t>qui</w:t>
      </w:r>
      <w:proofErr w:type="gramEnd"/>
      <w:r>
        <w:t xml:space="preserve"> </w:t>
      </w:r>
      <w:proofErr w:type="spellStart"/>
      <w:r>
        <w:t>n'ha</w:t>
      </w:r>
      <w:proofErr w:type="spellEnd"/>
      <w:r>
        <w:t xml:space="preserve"> point </w:t>
      </w:r>
      <w:proofErr w:type="spellStart"/>
      <w:r>
        <w:t>aussy</w:t>
      </w:r>
      <w:proofErr w:type="spellEnd"/>
      <w:r>
        <w:t xml:space="preserve"> de corps &amp;amp; </w:t>
      </w:r>
      <w:proofErr w:type="spellStart"/>
      <w:r>
        <w:t>esclarcist</w:t>
      </w:r>
      <w:proofErr w:type="spellEnd"/>
      <w:r>
        <w:t xml:space="preserve"> </w:t>
      </w:r>
      <w:proofErr w:type="spellStart"/>
      <w:r>
        <w:t>l'espesseur</w:t>
      </w:r>
      <w:proofErr w:type="spellEnd"/>
      <w:r>
        <w:t>&lt;lb/&gt;</w:t>
      </w:r>
    </w:p>
    <w:p w14:paraId="1BA229CC" w14:textId="77777777" w:rsidR="006376AC" w:rsidRDefault="006376AC" w:rsidP="007E551F">
      <w:pPr>
        <w:spacing w:after="0"/>
      </w:pPr>
      <w:proofErr w:type="gramStart"/>
      <w:r>
        <w:t>des</w:t>
      </w:r>
      <w:proofErr w:type="gramEnd"/>
      <w:r>
        <w:t xml:space="preserve"> </w:t>
      </w:r>
      <w:proofErr w:type="spellStart"/>
      <w:r>
        <w:t>aultres</w:t>
      </w:r>
      <w:proofErr w:type="spellEnd"/>
      <w:r>
        <w:t>.&lt;/ab&gt;</w:t>
      </w:r>
    </w:p>
    <w:p w14:paraId="372A2737" w14:textId="77777777" w:rsidR="006376AC" w:rsidRDefault="006376AC" w:rsidP="007E551F">
      <w:pPr>
        <w:spacing w:after="0"/>
      </w:pPr>
      <w:r>
        <w:t>&lt;</w:t>
      </w:r>
      <w:proofErr w:type="gramStart"/>
      <w:r>
        <w:t>div</w:t>
      </w:r>
      <w:proofErr w:type="gramEnd"/>
      <w:r>
        <w:t>&gt;</w:t>
      </w:r>
    </w:p>
    <w:p w14:paraId="672F33FB" w14:textId="77777777" w:rsidR="006376AC" w:rsidRDefault="006376AC" w:rsidP="006376AC"/>
    <w:p w14:paraId="18EA1D92" w14:textId="77777777" w:rsidR="006376AC" w:rsidRPr="006376AC" w:rsidRDefault="006376AC" w:rsidP="006376AC">
      <w:pPr>
        <w:rPr>
          <w:b/>
        </w:rPr>
      </w:pPr>
      <w:r w:rsidRPr="006376AC">
        <w:rPr>
          <w:b/>
        </w:rPr>
        <w:t>Tc_p065v</w:t>
      </w:r>
    </w:p>
    <w:p w14:paraId="687D2767" w14:textId="77777777" w:rsidR="006376AC" w:rsidRDefault="006376AC" w:rsidP="006376AC">
      <w:r>
        <w:t>&lt;</w:t>
      </w:r>
      <w:proofErr w:type="gramStart"/>
      <w:r>
        <w:t>id&gt;</w:t>
      </w:r>
      <w:proofErr w:type="gramEnd"/>
      <w:r>
        <w:t>p065v_3&lt;/id&gt;</w:t>
      </w:r>
    </w:p>
    <w:p w14:paraId="245D918E" w14:textId="77777777" w:rsidR="006376AC" w:rsidRDefault="006376AC" w:rsidP="006376AC">
      <w:r>
        <w:t>&lt;</w:t>
      </w:r>
      <w:proofErr w:type="gramStart"/>
      <w:r>
        <w:t>head&gt;</w:t>
      </w:r>
      <w:proofErr w:type="spellStart"/>
      <w:proofErr w:type="gramEnd"/>
      <w:r>
        <w:t>Glasser</w:t>
      </w:r>
      <w:proofErr w:type="spellEnd"/>
      <w:r>
        <w:t>&lt;/head&gt;</w:t>
      </w:r>
    </w:p>
    <w:p w14:paraId="34A5C715" w14:textId="77777777" w:rsidR="006376AC" w:rsidRDefault="006376AC" w:rsidP="007E551F">
      <w:pPr>
        <w:spacing w:after="0"/>
      </w:pPr>
      <w:r>
        <w:t>&lt;</w:t>
      </w:r>
      <w:proofErr w:type="gramStart"/>
      <w:r>
        <w:t>ab&gt;</w:t>
      </w:r>
      <w:proofErr w:type="gramEnd"/>
      <w:r>
        <w:t xml:space="preserve">On </w:t>
      </w:r>
      <w:proofErr w:type="spellStart"/>
      <w:r>
        <w:t>glasse</w:t>
      </w:r>
      <w:proofErr w:type="spellEnd"/>
      <w:r>
        <w:t xml:space="preserve"> co{mm}</w:t>
      </w:r>
      <w:proofErr w:type="spellStart"/>
      <w:r>
        <w:t>ement</w:t>
      </w:r>
      <w:proofErr w:type="spellEnd"/>
      <w:r>
        <w:t xml:space="preserve"> </w:t>
      </w:r>
      <w:proofErr w:type="spellStart"/>
      <w:r>
        <w:t>avecq</w:t>
      </w:r>
      <w:proofErr w:type="spellEnd"/>
      <w:r>
        <w:t xml:space="preserve"> </w:t>
      </w:r>
      <w:proofErr w:type="spellStart"/>
      <w:r>
        <w:t>couleurs</w:t>
      </w:r>
      <w:proofErr w:type="spellEnd"/>
      <w:r>
        <w:t xml:space="preserve"> qui </w:t>
      </w:r>
      <w:proofErr w:type="spellStart"/>
      <w:r>
        <w:t>nont</w:t>
      </w:r>
      <w:proofErr w:type="spellEnd"/>
      <w:r>
        <w:t xml:space="preserve"> point de corps&lt;lb/&gt; </w:t>
      </w:r>
    </w:p>
    <w:p w14:paraId="56D349F1" w14:textId="77777777" w:rsidR="006376AC" w:rsidRDefault="006376AC" w:rsidP="007E551F">
      <w:pPr>
        <w:spacing w:after="0"/>
      </w:pPr>
      <w:proofErr w:type="gramStart"/>
      <w:r>
        <w:t>co{</w:t>
      </w:r>
      <w:proofErr w:type="gramEnd"/>
      <w:r>
        <w:t>mm}e la &lt;m&gt;</w:t>
      </w:r>
      <w:proofErr w:type="spellStart"/>
      <w:r>
        <w:t>laque</w:t>
      </w:r>
      <w:proofErr w:type="spellEnd"/>
      <w:r>
        <w:t>&lt;/m&gt; &amp;amp; le &lt;m&gt;</w:t>
      </w:r>
      <w:proofErr w:type="spellStart"/>
      <w:r>
        <w:t>verdegris</w:t>
      </w:r>
      <w:proofErr w:type="spellEnd"/>
      <w:r>
        <w:t xml:space="preserve">&lt;/m&gt; </w:t>
      </w:r>
      <w:proofErr w:type="spellStart"/>
      <w:r>
        <w:t>Touteffois</w:t>
      </w:r>
      <w:proofErr w:type="spellEnd"/>
      <w:r>
        <w:t xml:space="preserve"> pour se </w:t>
      </w:r>
      <w:proofErr w:type="spellStart"/>
      <w:r>
        <w:t>servir</w:t>
      </w:r>
      <w:proofErr w:type="spellEnd"/>
      <w:r>
        <w:t xml:space="preserve">&lt;lb/&gt; </w:t>
      </w:r>
    </w:p>
    <w:p w14:paraId="02C8902D" w14:textId="77777777" w:rsidR="006376AC" w:rsidRDefault="006376AC" w:rsidP="007E551F">
      <w:pPr>
        <w:spacing w:after="0"/>
      </w:pPr>
      <w:proofErr w:type="gramStart"/>
      <w:r>
        <w:t>des</w:t>
      </w:r>
      <w:proofErr w:type="gramEnd"/>
      <w:r>
        <w:t xml:space="preserve"> </w:t>
      </w:r>
      <w:proofErr w:type="spellStart"/>
      <w:r>
        <w:t>aultres</w:t>
      </w:r>
      <w:proofErr w:type="spellEnd"/>
      <w:r>
        <w:t xml:space="preserve"> on y </w:t>
      </w:r>
      <w:proofErr w:type="spellStart"/>
      <w:r>
        <w:t>mesle</w:t>
      </w:r>
      <w:proofErr w:type="spellEnd"/>
      <w:r>
        <w:t xml:space="preserve"> </w:t>
      </w:r>
      <w:proofErr w:type="spellStart"/>
      <w:r>
        <w:t>quantite</w:t>
      </w:r>
      <w:proofErr w:type="spellEnd"/>
      <w:r>
        <w:t xml:space="preserve"> de &lt;m&gt;</w:t>
      </w:r>
      <w:proofErr w:type="spellStart"/>
      <w:r>
        <w:t>cristallin</w:t>
      </w:r>
      <w:proofErr w:type="spellEnd"/>
      <w:r>
        <w:t xml:space="preserve">&lt;/m&gt; calcine &amp;amp; </w:t>
      </w:r>
      <w:proofErr w:type="spellStart"/>
      <w:r>
        <w:t>broye</w:t>
      </w:r>
      <w:proofErr w:type="spellEnd"/>
      <w:r>
        <w:t xml:space="preserve">&lt;lb/&gt; </w:t>
      </w:r>
    </w:p>
    <w:p w14:paraId="634FB7DB" w14:textId="77777777" w:rsidR="006376AC" w:rsidRDefault="006376AC" w:rsidP="007E551F">
      <w:pPr>
        <w:spacing w:after="0"/>
      </w:pPr>
      <w:proofErr w:type="gramStart"/>
      <w:r>
        <w:t>qui</w:t>
      </w:r>
      <w:proofErr w:type="gramEnd"/>
      <w:r>
        <w:t xml:space="preserve"> </w:t>
      </w:r>
      <w:proofErr w:type="spellStart"/>
      <w:r>
        <w:t>nha</w:t>
      </w:r>
      <w:proofErr w:type="spellEnd"/>
      <w:r>
        <w:t xml:space="preserve"> point </w:t>
      </w:r>
      <w:proofErr w:type="spellStart"/>
      <w:r>
        <w:t>aussy</w:t>
      </w:r>
      <w:proofErr w:type="spellEnd"/>
      <w:r>
        <w:t xml:space="preserve"> de corps &amp;amp; &lt;del&gt;rend&lt;/del&gt; </w:t>
      </w:r>
      <w:proofErr w:type="spellStart"/>
      <w:r>
        <w:t>esclarcist</w:t>
      </w:r>
      <w:proofErr w:type="spellEnd"/>
      <w:r>
        <w:t xml:space="preserve"> </w:t>
      </w:r>
      <w:proofErr w:type="spellStart"/>
      <w:r>
        <w:t>lespesseur</w:t>
      </w:r>
      <w:proofErr w:type="spellEnd"/>
      <w:r>
        <w:t xml:space="preserve">&lt;lb/&gt; </w:t>
      </w:r>
    </w:p>
    <w:p w14:paraId="044D3E88" w14:textId="77777777" w:rsidR="006376AC" w:rsidRDefault="006376AC" w:rsidP="007E551F">
      <w:pPr>
        <w:spacing w:after="0"/>
      </w:pPr>
      <w:proofErr w:type="gramStart"/>
      <w:r>
        <w:t>des</w:t>
      </w:r>
      <w:proofErr w:type="gramEnd"/>
      <w:r>
        <w:t xml:space="preserve"> </w:t>
      </w:r>
      <w:proofErr w:type="spellStart"/>
      <w:r>
        <w:t>aultres</w:t>
      </w:r>
      <w:proofErr w:type="spellEnd"/>
      <w:r>
        <w:t>&lt;/ab&gt;</w:t>
      </w:r>
    </w:p>
    <w:p w14:paraId="22649617" w14:textId="77777777" w:rsidR="007E551F" w:rsidRDefault="007E551F" w:rsidP="007E551F">
      <w:pPr>
        <w:spacing w:after="0"/>
      </w:pPr>
    </w:p>
    <w:p w14:paraId="07DEAA0E" w14:textId="77777777" w:rsidR="00EC4DB8" w:rsidRDefault="00617345" w:rsidP="006376AC">
      <w:r>
        <w:t>_________________________________________________</w:t>
      </w:r>
    </w:p>
    <w:p w14:paraId="042E8952" w14:textId="77777777" w:rsidR="00617345" w:rsidRPr="007E551F" w:rsidRDefault="00617345" w:rsidP="006376AC">
      <w:pPr>
        <w:rPr>
          <w:b/>
        </w:rPr>
      </w:pPr>
      <w:r w:rsidRPr="007E551F">
        <w:rPr>
          <w:b/>
        </w:rPr>
        <w:t>Suggeste</w:t>
      </w:r>
      <w:r w:rsidR="0036294D">
        <w:rPr>
          <w:b/>
        </w:rPr>
        <w:t>d slight adaption of translation</w:t>
      </w:r>
      <w:r w:rsidR="0044156F">
        <w:rPr>
          <w:b/>
        </w:rPr>
        <w:t xml:space="preserve"> (but this is a bit problematic I think)</w:t>
      </w:r>
    </w:p>
    <w:p w14:paraId="0856C50A" w14:textId="14D8A20D" w:rsidR="007E551F" w:rsidRDefault="00617345" w:rsidP="006376AC">
      <w:r w:rsidRPr="00F466F1">
        <w:rPr>
          <w:b/>
        </w:rPr>
        <w:t xml:space="preserve">Every colour or thing </w:t>
      </w:r>
      <w:ins w:id="21" w:author="Pamela H. Smith" w:date="2017-02-22T21:49:00Z">
        <w:r w:rsidR="000B2CA6">
          <w:rPr>
            <w:b/>
          </w:rPr>
          <w:t xml:space="preserve">which </w:t>
        </w:r>
      </w:ins>
      <w:r w:rsidR="0044156F">
        <w:rPr>
          <w:b/>
        </w:rPr>
        <w:t>appears</w:t>
      </w:r>
      <w:r w:rsidRPr="00F466F1">
        <w:rPr>
          <w:b/>
        </w:rPr>
        <w:t xml:space="preserve"> dense </w:t>
      </w:r>
      <w:r w:rsidR="0044156F">
        <w:rPr>
          <w:b/>
        </w:rPr>
        <w:t xml:space="preserve">[opaque] </w:t>
      </w:r>
      <w:r w:rsidRPr="00F466F1">
        <w:rPr>
          <w:b/>
        </w:rPr>
        <w:t>when mixed with water</w:t>
      </w:r>
      <w:ins w:id="22" w:author="Pamela H. Smith" w:date="2017-02-22T21:48:00Z">
        <w:r w:rsidR="000B2CA6">
          <w:rPr>
            <w:b/>
          </w:rPr>
          <w:t>,</w:t>
        </w:r>
      </w:ins>
      <w:r w:rsidRPr="00F466F1">
        <w:rPr>
          <w:b/>
        </w:rPr>
        <w:t xml:space="preserve"> </w:t>
      </w:r>
      <w:del w:id="23" w:author="Pamela H. Smith" w:date="2017-02-22T21:47:00Z">
        <w:r w:rsidRPr="00F466F1" w:rsidDel="000B2CA6">
          <w:rPr>
            <w:b/>
          </w:rPr>
          <w:delText>having been pulverised</w:delText>
        </w:r>
      </w:del>
      <w:ins w:id="24" w:author="Pamela H. Smith" w:date="2017-02-22T21:47:00Z">
        <w:r w:rsidR="000B2CA6">
          <w:rPr>
            <w:b/>
          </w:rPr>
          <w:t>on being ground</w:t>
        </w:r>
      </w:ins>
      <w:r w:rsidRPr="00F466F1">
        <w:rPr>
          <w:b/>
        </w:rPr>
        <w:t xml:space="preserve"> has body. But those which do not have it [body], </w:t>
      </w:r>
      <w:r w:rsidR="007E551F" w:rsidRPr="00F466F1">
        <w:rPr>
          <w:b/>
        </w:rPr>
        <w:t>such as</w:t>
      </w:r>
      <w:r w:rsidRPr="00F466F1">
        <w:rPr>
          <w:b/>
        </w:rPr>
        <w:t xml:space="preserve"> crushed glass and lake etc., are made clear</w:t>
      </w:r>
      <w:bookmarkStart w:id="25" w:name="_GoBack"/>
      <w:ins w:id="26" w:author="Pamela H. Smith" w:date="2017-02-22T21:51:00Z">
        <w:r w:rsidR="000B2CA6">
          <w:rPr>
            <w:b/>
          </w:rPr>
          <w:t>,</w:t>
        </w:r>
      </w:ins>
      <w:bookmarkEnd w:id="25"/>
      <w:del w:id="27" w:author="Pamela H. Smith" w:date="2017-02-22T21:50:00Z">
        <w:r w:rsidRPr="00F466F1" w:rsidDel="000B2CA6">
          <w:rPr>
            <w:b/>
          </w:rPr>
          <w:delText>.</w:delText>
        </w:r>
      </w:del>
      <w:r w:rsidRPr="00F466F1">
        <w:rPr>
          <w:b/>
        </w:rPr>
        <w:t>’</w:t>
      </w:r>
      <w:r w:rsidRPr="00617345">
        <w:t xml:space="preserve"> </w:t>
      </w:r>
      <w:ins w:id="28" w:author="Pamela H. Smith" w:date="2017-02-22T21:51:00Z">
        <w:r w:rsidR="000B2CA6">
          <w:t>[</w:t>
        </w:r>
        <w:proofErr w:type="spellStart"/>
        <w:r w:rsidR="000B2CA6">
          <w:t>i</w:t>
        </w:r>
      </w:ins>
      <w:del w:id="29" w:author="Pamela H. Smith" w:date="2017-02-22T21:51:00Z">
        <w:r w:rsidR="007E551F" w:rsidDel="000B2CA6">
          <w:delText>I</w:delText>
        </w:r>
      </w:del>
      <w:r w:rsidR="007E551F">
        <w:t>e</w:t>
      </w:r>
      <w:proofErr w:type="spellEnd"/>
      <w:r w:rsidR="007E551F">
        <w:t xml:space="preserve"> </w:t>
      </w:r>
      <w:ins w:id="30" w:author="Pamela H. Smith" w:date="2017-02-22T21:51:00Z">
        <w:r w:rsidR="000B2CA6">
          <w:t>t</w:t>
        </w:r>
      </w:ins>
      <w:del w:id="31" w:author="Pamela H. Smith" w:date="2017-02-22T21:51:00Z">
        <w:r w:rsidR="007E551F" w:rsidRPr="00617345" w:rsidDel="000B2CA6">
          <w:delText>T</w:delText>
        </w:r>
      </w:del>
      <w:r w:rsidRPr="00617345">
        <w:t>rans</w:t>
      </w:r>
      <w:r w:rsidR="007E551F">
        <w:t>parent</w:t>
      </w:r>
      <w:ins w:id="32" w:author="Pamela H. Smith" w:date="2017-02-22T21:51:00Z">
        <w:r w:rsidR="000B2CA6">
          <w:t>].</w:t>
        </w:r>
      </w:ins>
    </w:p>
    <w:p w14:paraId="03D1D798" w14:textId="77777777" w:rsidR="00EC4DB8" w:rsidRPr="00AB100F" w:rsidRDefault="004845B2" w:rsidP="006376AC">
      <w:pPr>
        <w:rPr>
          <w:b/>
        </w:rPr>
      </w:pPr>
      <w:r w:rsidRPr="00AB100F">
        <w:rPr>
          <w:b/>
        </w:rPr>
        <w:t>tl_p065r</w:t>
      </w:r>
    </w:p>
    <w:p w14:paraId="24489639" w14:textId="77777777" w:rsidR="004845B2" w:rsidRDefault="004845B2" w:rsidP="004845B2">
      <w:r>
        <w:t>&lt;</w:t>
      </w:r>
      <w:proofErr w:type="gramStart"/>
      <w:r>
        <w:t>ab</w:t>
      </w:r>
      <w:proofErr w:type="gramEnd"/>
      <w:r>
        <w:t xml:space="preserve">&gt; </w:t>
      </w:r>
    </w:p>
    <w:p w14:paraId="0FB7BE6F" w14:textId="77777777" w:rsidR="004845B2" w:rsidRDefault="004845B2" w:rsidP="004845B2">
      <w:r>
        <w:t>&lt;</w:t>
      </w:r>
      <w:proofErr w:type="gramStart"/>
      <w:r>
        <w:t>margin&gt;</w:t>
      </w:r>
      <w:proofErr w:type="gramEnd"/>
      <w:r>
        <w:t>left-bottom&lt;/margin&gt;</w:t>
      </w:r>
    </w:p>
    <w:p w14:paraId="171164DE" w14:textId="77777777" w:rsidR="004845B2" w:rsidRDefault="004845B2" w:rsidP="004845B2">
      <w:r>
        <w:t xml:space="preserve">Any </w:t>
      </w:r>
      <w:proofErr w:type="spellStart"/>
      <w:r>
        <w:t>color</w:t>
      </w:r>
      <w:proofErr w:type="spellEnd"/>
      <w:r>
        <w:t xml:space="preserve"> or thing that thickens when mixed with &lt;m&gt;water&lt;/m&gt;, while being crushed has body. But those that lack it, such as crushed &lt;m&gt;glass&lt;/m&gt; and &lt;m&gt;lake&lt;/m&gt; etc., become clear</w:t>
      </w:r>
      <w:proofErr w:type="gramStart"/>
      <w:r>
        <w:t>.&lt;</w:t>
      </w:r>
      <w:proofErr w:type="gramEnd"/>
      <w:r>
        <w:t>/ab&gt;</w:t>
      </w:r>
    </w:p>
    <w:p w14:paraId="11576980" w14:textId="77777777" w:rsidR="004845B2" w:rsidRDefault="004845B2" w:rsidP="004845B2">
      <w:r>
        <w:lastRenderedPageBreak/>
        <w:t>&lt;/div&gt;</w:t>
      </w:r>
    </w:p>
    <w:p w14:paraId="61770699" w14:textId="77777777" w:rsidR="004845B2" w:rsidRPr="00AB100F" w:rsidRDefault="004845B2" w:rsidP="004845B2">
      <w:pPr>
        <w:rPr>
          <w:b/>
        </w:rPr>
      </w:pPr>
      <w:r w:rsidRPr="00AB100F">
        <w:rPr>
          <w:b/>
        </w:rPr>
        <w:t>Tcn_p065r</w:t>
      </w:r>
    </w:p>
    <w:p w14:paraId="2E451724" w14:textId="77777777" w:rsidR="004845B2" w:rsidRDefault="004845B2" w:rsidP="00AB100F">
      <w:pPr>
        <w:spacing w:after="0"/>
      </w:pPr>
      <w:proofErr w:type="gramStart"/>
      <w:r>
        <w:t>ab</w:t>
      </w:r>
      <w:proofErr w:type="gramEnd"/>
      <w:r>
        <w:t xml:space="preserve">&gt; </w:t>
      </w:r>
    </w:p>
    <w:p w14:paraId="2B9587B6" w14:textId="77777777" w:rsidR="004845B2" w:rsidRDefault="004845B2" w:rsidP="00AB100F">
      <w:pPr>
        <w:spacing w:after="0"/>
      </w:pPr>
      <w:r>
        <w:t>&lt;</w:t>
      </w:r>
      <w:proofErr w:type="gramStart"/>
      <w:r>
        <w:t>margin&gt;</w:t>
      </w:r>
      <w:proofErr w:type="gramEnd"/>
      <w:r>
        <w:t>left-bottom&lt;/margin&gt;</w:t>
      </w:r>
    </w:p>
    <w:p w14:paraId="22841D79" w14:textId="77777777" w:rsidR="004845B2" w:rsidRDefault="004845B2" w:rsidP="00AB100F">
      <w:pPr>
        <w:spacing w:after="0"/>
      </w:pPr>
      <w:proofErr w:type="spellStart"/>
      <w:r>
        <w:t>Toute</w:t>
      </w:r>
      <w:proofErr w:type="spellEnd"/>
      <w:r>
        <w:t xml:space="preserve"> </w:t>
      </w:r>
      <w:proofErr w:type="spellStart"/>
      <w:r>
        <w:t>couleur</w:t>
      </w:r>
      <w:proofErr w:type="spellEnd"/>
      <w:r>
        <w:t xml:space="preserve"> </w:t>
      </w:r>
      <w:proofErr w:type="spellStart"/>
      <w:r>
        <w:t>ou</w:t>
      </w:r>
      <w:proofErr w:type="spellEnd"/>
      <w:r>
        <w:t xml:space="preserve"> chose&lt;lb/&gt;</w:t>
      </w:r>
    </w:p>
    <w:p w14:paraId="416B61F4" w14:textId="77777777" w:rsidR="004845B2" w:rsidRDefault="004845B2" w:rsidP="00AB100F">
      <w:pPr>
        <w:spacing w:after="0"/>
      </w:pPr>
      <w:proofErr w:type="gramStart"/>
      <w:r>
        <w:t>qui</w:t>
      </w:r>
      <w:proofErr w:type="gramEnd"/>
      <w:r>
        <w:t xml:space="preserve"> se rend </w:t>
      </w:r>
      <w:proofErr w:type="spellStart"/>
      <w:r>
        <w:t>espesse</w:t>
      </w:r>
      <w:proofErr w:type="spellEnd"/>
      <w:r>
        <w:t>&lt;lb/&gt;</w:t>
      </w:r>
    </w:p>
    <w:p w14:paraId="4F99B3EB" w14:textId="77777777" w:rsidR="004845B2" w:rsidRDefault="004845B2" w:rsidP="00AB100F">
      <w:pPr>
        <w:spacing w:after="0"/>
      </w:pPr>
      <w:proofErr w:type="gramStart"/>
      <w:r>
        <w:t>y</w:t>
      </w:r>
      <w:proofErr w:type="gramEnd"/>
      <w:r>
        <w:t xml:space="preserve"> </w:t>
      </w:r>
      <w:proofErr w:type="spellStart"/>
      <w:r>
        <w:t>mectant</w:t>
      </w:r>
      <w:proofErr w:type="spellEnd"/>
      <w:r>
        <w:t xml:space="preserve"> de l'&lt;m&gt;eau&lt;/m&gt;&lt;lb/&gt;</w:t>
      </w:r>
    </w:p>
    <w:p w14:paraId="569815E3" w14:textId="77777777" w:rsidR="004845B2" w:rsidRDefault="004845B2" w:rsidP="00AB100F">
      <w:pPr>
        <w:spacing w:after="0"/>
      </w:pPr>
      <w:proofErr w:type="spellStart"/>
      <w:proofErr w:type="gramStart"/>
      <w:r>
        <w:t>en</w:t>
      </w:r>
      <w:proofErr w:type="spellEnd"/>
      <w:proofErr w:type="gramEnd"/>
      <w:r>
        <w:t xml:space="preserve"> </w:t>
      </w:r>
      <w:proofErr w:type="spellStart"/>
      <w:r>
        <w:t>broyant</w:t>
      </w:r>
      <w:proofErr w:type="spellEnd"/>
      <w:r>
        <w:t xml:space="preserve"> a&lt;lb/&gt;</w:t>
      </w:r>
    </w:p>
    <w:p w14:paraId="238C854D" w14:textId="77777777" w:rsidR="004845B2" w:rsidRDefault="004845B2" w:rsidP="00AB100F">
      <w:pPr>
        <w:spacing w:after="0"/>
      </w:pPr>
      <w:proofErr w:type="gramStart"/>
      <w:r>
        <w:t>corps</w:t>
      </w:r>
      <w:proofErr w:type="gramEnd"/>
      <w:r>
        <w:t xml:space="preserve">. Mays </w:t>
      </w:r>
      <w:proofErr w:type="spellStart"/>
      <w:r>
        <w:t>celles</w:t>
      </w:r>
      <w:proofErr w:type="spellEnd"/>
      <w:r>
        <w:t>&lt;lb/&gt;</w:t>
      </w:r>
    </w:p>
    <w:p w14:paraId="60E29AA9" w14:textId="77777777" w:rsidR="004845B2" w:rsidRDefault="004845B2" w:rsidP="00AB100F">
      <w:pPr>
        <w:spacing w:after="0"/>
      </w:pPr>
      <w:proofErr w:type="gramStart"/>
      <w:r>
        <w:t>qui</w:t>
      </w:r>
      <w:proofErr w:type="gramEnd"/>
      <w:r>
        <w:t xml:space="preserve"> </w:t>
      </w:r>
      <w:proofErr w:type="spellStart"/>
      <w:r>
        <w:t>n'en</w:t>
      </w:r>
      <w:proofErr w:type="spellEnd"/>
      <w:r>
        <w:t xml:space="preserve"> </w:t>
      </w:r>
      <w:proofErr w:type="spellStart"/>
      <w:r>
        <w:t>ont</w:t>
      </w:r>
      <w:proofErr w:type="spellEnd"/>
      <w:r>
        <w:t xml:space="preserve"> point,&lt;lb/&gt;</w:t>
      </w:r>
    </w:p>
    <w:p w14:paraId="70542E5E" w14:textId="77777777" w:rsidR="004845B2" w:rsidRDefault="004845B2" w:rsidP="00AB100F">
      <w:pPr>
        <w:spacing w:after="0"/>
      </w:pPr>
      <w:proofErr w:type="gramStart"/>
      <w:r>
        <w:t>co{</w:t>
      </w:r>
      <w:proofErr w:type="gramEnd"/>
      <w:r>
        <w:t>mm}e le &lt;m&gt;</w:t>
      </w:r>
      <w:proofErr w:type="spellStart"/>
      <w:r>
        <w:t>verre</w:t>
      </w:r>
      <w:proofErr w:type="spellEnd"/>
      <w:r>
        <w:t xml:space="preserve">&lt;/m&gt; </w:t>
      </w:r>
      <w:proofErr w:type="spellStart"/>
      <w:r>
        <w:t>pilé</w:t>
      </w:r>
      <w:proofErr w:type="spellEnd"/>
      <w:r>
        <w:t>,&lt;lb/&gt;</w:t>
      </w:r>
    </w:p>
    <w:p w14:paraId="6883B858" w14:textId="77777777" w:rsidR="004845B2" w:rsidRDefault="004845B2" w:rsidP="00AB100F">
      <w:pPr>
        <w:spacing w:after="0"/>
      </w:pPr>
      <w:proofErr w:type="gramStart"/>
      <w:r>
        <w:t>la</w:t>
      </w:r>
      <w:proofErr w:type="gramEnd"/>
      <w:r>
        <w:t xml:space="preserve"> &lt;m&gt;</w:t>
      </w:r>
      <w:proofErr w:type="spellStart"/>
      <w:r>
        <w:t>laque</w:t>
      </w:r>
      <w:proofErr w:type="spellEnd"/>
      <w:r>
        <w:t>&lt;/m&gt; &amp;amp;, se&lt;lb/&gt;</w:t>
      </w:r>
    </w:p>
    <w:p w14:paraId="2043ECE6" w14:textId="77777777" w:rsidR="004845B2" w:rsidRDefault="004845B2" w:rsidP="00AB100F">
      <w:pPr>
        <w:spacing w:after="0"/>
      </w:pPr>
      <w:proofErr w:type="spellStart"/>
      <w:proofErr w:type="gramStart"/>
      <w:r>
        <w:t>rendent</w:t>
      </w:r>
      <w:proofErr w:type="spellEnd"/>
      <w:proofErr w:type="gramEnd"/>
      <w:r>
        <w:t xml:space="preserve"> </w:t>
      </w:r>
      <w:proofErr w:type="spellStart"/>
      <w:r>
        <w:t>claires</w:t>
      </w:r>
      <w:proofErr w:type="spellEnd"/>
      <w:r>
        <w:t>.&lt;/ab&gt;</w:t>
      </w:r>
    </w:p>
    <w:p w14:paraId="68E400BB" w14:textId="77777777" w:rsidR="004845B2" w:rsidRDefault="004845B2" w:rsidP="00AB100F">
      <w:pPr>
        <w:spacing w:after="0"/>
      </w:pPr>
    </w:p>
    <w:p w14:paraId="0DFCE339" w14:textId="77777777" w:rsidR="004845B2" w:rsidRPr="004845B2" w:rsidRDefault="004845B2" w:rsidP="004845B2">
      <w:pPr>
        <w:rPr>
          <w:b/>
        </w:rPr>
      </w:pPr>
      <w:r w:rsidRPr="004845B2">
        <w:rPr>
          <w:b/>
        </w:rPr>
        <w:t>tc_065r</w:t>
      </w:r>
    </w:p>
    <w:p w14:paraId="39A5BAA7" w14:textId="77777777" w:rsidR="004845B2" w:rsidRDefault="004845B2" w:rsidP="00AB100F">
      <w:pPr>
        <w:spacing w:after="0"/>
      </w:pPr>
      <w:r>
        <w:t>&lt;</w:t>
      </w:r>
      <w:proofErr w:type="gramStart"/>
      <w:r>
        <w:t>ab</w:t>
      </w:r>
      <w:proofErr w:type="gramEnd"/>
      <w:r>
        <w:t xml:space="preserve">&gt; </w:t>
      </w:r>
    </w:p>
    <w:p w14:paraId="25F6744F" w14:textId="77777777" w:rsidR="004845B2" w:rsidRDefault="004845B2" w:rsidP="00AB100F">
      <w:pPr>
        <w:spacing w:after="0"/>
      </w:pPr>
      <w:r>
        <w:t>&lt;</w:t>
      </w:r>
      <w:proofErr w:type="gramStart"/>
      <w:r>
        <w:t>margin&gt;</w:t>
      </w:r>
      <w:proofErr w:type="gramEnd"/>
      <w:r>
        <w:t>left-bottom&lt;/margin&gt;</w:t>
      </w:r>
    </w:p>
    <w:p w14:paraId="7AD8B3CB" w14:textId="77777777" w:rsidR="004845B2" w:rsidRDefault="004845B2" w:rsidP="00AB100F">
      <w:pPr>
        <w:spacing w:after="0"/>
      </w:pPr>
      <w:proofErr w:type="spellStart"/>
      <w:r>
        <w:t>Toute</w:t>
      </w:r>
      <w:proofErr w:type="spellEnd"/>
      <w:r>
        <w:t xml:space="preserve"> </w:t>
      </w:r>
      <w:proofErr w:type="spellStart"/>
      <w:r>
        <w:t>couleur</w:t>
      </w:r>
      <w:proofErr w:type="spellEnd"/>
      <w:r>
        <w:t xml:space="preserve"> </w:t>
      </w:r>
      <w:proofErr w:type="spellStart"/>
      <w:r>
        <w:t>ou</w:t>
      </w:r>
      <w:proofErr w:type="spellEnd"/>
      <w:r>
        <w:t xml:space="preserve"> chose&lt;lb/&gt;</w:t>
      </w:r>
    </w:p>
    <w:p w14:paraId="66765C51" w14:textId="77777777" w:rsidR="004845B2" w:rsidRDefault="004845B2" w:rsidP="00AB100F">
      <w:pPr>
        <w:spacing w:after="0"/>
      </w:pPr>
      <w:proofErr w:type="gramStart"/>
      <w:r>
        <w:t>qui</w:t>
      </w:r>
      <w:proofErr w:type="gramEnd"/>
      <w:r>
        <w:t xml:space="preserve"> se rend </w:t>
      </w:r>
      <w:proofErr w:type="spellStart"/>
      <w:r>
        <w:t>espesse</w:t>
      </w:r>
      <w:proofErr w:type="spellEnd"/>
      <w:r>
        <w:t>&lt;lb/&gt;</w:t>
      </w:r>
    </w:p>
    <w:p w14:paraId="65C08D14" w14:textId="77777777" w:rsidR="004845B2" w:rsidRDefault="004845B2" w:rsidP="00AB100F">
      <w:pPr>
        <w:spacing w:after="0"/>
      </w:pPr>
      <w:proofErr w:type="gramStart"/>
      <w:r>
        <w:t>y</w:t>
      </w:r>
      <w:proofErr w:type="gramEnd"/>
      <w:r>
        <w:t xml:space="preserve"> </w:t>
      </w:r>
      <w:proofErr w:type="spellStart"/>
      <w:r>
        <w:t>mectant</w:t>
      </w:r>
      <w:proofErr w:type="spellEnd"/>
      <w:r>
        <w:t xml:space="preserve"> de l&lt;m&gt;eau&lt;/m&gt;&lt;lb/&gt;</w:t>
      </w:r>
    </w:p>
    <w:p w14:paraId="26F1298F" w14:textId="77777777" w:rsidR="004845B2" w:rsidRDefault="004845B2" w:rsidP="00AB100F">
      <w:pPr>
        <w:spacing w:after="0"/>
      </w:pPr>
      <w:proofErr w:type="spellStart"/>
      <w:proofErr w:type="gramStart"/>
      <w:r>
        <w:t>en</w:t>
      </w:r>
      <w:proofErr w:type="spellEnd"/>
      <w:proofErr w:type="gramEnd"/>
      <w:r>
        <w:t xml:space="preserve"> </w:t>
      </w:r>
      <w:proofErr w:type="spellStart"/>
      <w:r>
        <w:t>broyant</w:t>
      </w:r>
      <w:proofErr w:type="spellEnd"/>
      <w:r>
        <w:t xml:space="preserve"> a&lt;lb/&gt;</w:t>
      </w:r>
    </w:p>
    <w:p w14:paraId="0CD41F01" w14:textId="77777777" w:rsidR="004845B2" w:rsidRDefault="004845B2" w:rsidP="00AB100F">
      <w:pPr>
        <w:spacing w:after="0"/>
      </w:pPr>
      <w:proofErr w:type="gramStart"/>
      <w:r>
        <w:t>corps</w:t>
      </w:r>
      <w:proofErr w:type="gramEnd"/>
      <w:r>
        <w:t xml:space="preserve"> Mays </w:t>
      </w:r>
      <w:proofErr w:type="spellStart"/>
      <w:r>
        <w:t>celles</w:t>
      </w:r>
      <w:proofErr w:type="spellEnd"/>
      <w:r>
        <w:t>&lt;lb/&gt;</w:t>
      </w:r>
    </w:p>
    <w:p w14:paraId="40B62ADA" w14:textId="77777777" w:rsidR="004845B2" w:rsidRDefault="004845B2" w:rsidP="00AB100F">
      <w:pPr>
        <w:spacing w:after="0"/>
      </w:pPr>
      <w:proofErr w:type="gramStart"/>
      <w:r>
        <w:t>qui</w:t>
      </w:r>
      <w:proofErr w:type="gramEnd"/>
      <w:r>
        <w:t xml:space="preserve"> </w:t>
      </w:r>
      <w:proofErr w:type="spellStart"/>
      <w:r>
        <w:t>nen</w:t>
      </w:r>
      <w:proofErr w:type="spellEnd"/>
      <w:r>
        <w:t xml:space="preserve"> </w:t>
      </w:r>
      <w:proofErr w:type="spellStart"/>
      <w:r>
        <w:t>ont</w:t>
      </w:r>
      <w:proofErr w:type="spellEnd"/>
      <w:r>
        <w:t xml:space="preserve"> point&lt;lb/&gt;</w:t>
      </w:r>
    </w:p>
    <w:p w14:paraId="2796BD98" w14:textId="77777777" w:rsidR="004845B2" w:rsidRDefault="004845B2" w:rsidP="00AB100F">
      <w:pPr>
        <w:spacing w:after="0"/>
      </w:pPr>
      <w:proofErr w:type="gramStart"/>
      <w:r>
        <w:t>co{</w:t>
      </w:r>
      <w:proofErr w:type="gramEnd"/>
      <w:r>
        <w:t>mm}e le &lt;m&gt;</w:t>
      </w:r>
      <w:proofErr w:type="spellStart"/>
      <w:r>
        <w:t>verre</w:t>
      </w:r>
      <w:proofErr w:type="spellEnd"/>
      <w:r>
        <w:t>&lt;/m&gt; pile&lt;lb/&gt;</w:t>
      </w:r>
    </w:p>
    <w:p w14:paraId="5CF4463C" w14:textId="77777777" w:rsidR="004845B2" w:rsidRDefault="004845B2" w:rsidP="00AB100F">
      <w:pPr>
        <w:spacing w:after="0"/>
      </w:pPr>
      <w:proofErr w:type="gramStart"/>
      <w:r>
        <w:t>la</w:t>
      </w:r>
      <w:proofErr w:type="gramEnd"/>
      <w:r>
        <w:t xml:space="preserve"> &lt;m&gt;</w:t>
      </w:r>
      <w:proofErr w:type="spellStart"/>
      <w:r>
        <w:t>laque</w:t>
      </w:r>
      <w:proofErr w:type="spellEnd"/>
      <w:r>
        <w:t>&lt;/m&gt; &amp;amp; se&lt;lb/&gt;</w:t>
      </w:r>
    </w:p>
    <w:p w14:paraId="223759B8" w14:textId="77777777" w:rsidR="004845B2" w:rsidRDefault="004845B2" w:rsidP="00AB100F">
      <w:pPr>
        <w:spacing w:after="0"/>
      </w:pPr>
      <w:proofErr w:type="spellStart"/>
      <w:proofErr w:type="gramStart"/>
      <w:r>
        <w:t>rendent</w:t>
      </w:r>
      <w:proofErr w:type="spellEnd"/>
      <w:proofErr w:type="gramEnd"/>
      <w:r>
        <w:t xml:space="preserve"> </w:t>
      </w:r>
      <w:proofErr w:type="spellStart"/>
      <w:r>
        <w:t>claires</w:t>
      </w:r>
      <w:proofErr w:type="spellEnd"/>
      <w:r>
        <w:t>&lt;/ab&gt;</w:t>
      </w:r>
    </w:p>
    <w:p w14:paraId="4079AD3A" w14:textId="77777777" w:rsidR="00AB100F" w:rsidRDefault="004845B2" w:rsidP="00AB100F">
      <w:pPr>
        <w:spacing w:after="0"/>
      </w:pPr>
      <w:r>
        <w:t>&lt;/div&gt;</w:t>
      </w:r>
    </w:p>
    <w:sectPr w:rsidR="00AB10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ring, Marika" w:date="2017-02-22T09:37:00Z" w:initials="SM">
    <w:p w14:paraId="16F76B8E" w14:textId="77777777" w:rsidR="00AF3926" w:rsidRDefault="00AF3926">
      <w:pPr>
        <w:pStyle w:val="CommentText"/>
      </w:pPr>
      <w:r>
        <w:rPr>
          <w:rStyle w:val="CommentReference"/>
        </w:rPr>
        <w:annotationRef/>
      </w:r>
      <w:r>
        <w:t xml:space="preserve">Having looked at other sources on powdered glass as a dryer the usual </w:t>
      </w:r>
      <w:proofErr w:type="spellStart"/>
      <w:r>
        <w:t>preocculpation</w:t>
      </w:r>
      <w:proofErr w:type="spellEnd"/>
      <w:r>
        <w:t xml:space="preserve"> is that it is white clear glass – and thinking of </w:t>
      </w:r>
      <w:proofErr w:type="spellStart"/>
      <w:r>
        <w:t>nettoyer</w:t>
      </w:r>
      <w:proofErr w:type="spellEnd"/>
      <w:r>
        <w:t xml:space="preserve"> in French this perhaps works better than neat?</w:t>
      </w:r>
    </w:p>
  </w:comment>
  <w:comment w:id="1" w:author="Pamela H. Smith" w:date="2017-02-22T12:40:00Z" w:initials="PHS">
    <w:p w14:paraId="350966DA" w14:textId="44BB96C8" w:rsidR="00BE05B1" w:rsidRDefault="00BE05B1">
      <w:pPr>
        <w:pStyle w:val="CommentText"/>
      </w:pPr>
      <w:r>
        <w:rPr>
          <w:rStyle w:val="CommentReference"/>
        </w:rPr>
        <w:annotationRef/>
      </w:r>
    </w:p>
  </w:comment>
  <w:comment w:id="2" w:author="Pamela H. Smith" w:date="2017-02-22T12:40:00Z" w:initials="PHS">
    <w:p w14:paraId="6B944B79" w14:textId="32569A4A" w:rsidR="00BE05B1" w:rsidRDefault="00BE05B1">
      <w:pPr>
        <w:pStyle w:val="CommentText"/>
      </w:pPr>
      <w:r>
        <w:rPr>
          <w:rStyle w:val="CommentReference"/>
        </w:rPr>
        <w:annotationRef/>
      </w:r>
      <w:r>
        <w:t>Definitely change this—I’ll do it in the GD</w:t>
      </w:r>
    </w:p>
  </w:comment>
  <w:comment w:id="7" w:author="Spring, Marika" w:date="2017-02-22T09:42:00Z" w:initials="SM">
    <w:p w14:paraId="2CE5E620" w14:textId="77777777" w:rsidR="00AF3926" w:rsidRDefault="00AF3926">
      <w:pPr>
        <w:pStyle w:val="CommentText"/>
      </w:pPr>
      <w:r>
        <w:rPr>
          <w:rStyle w:val="CommentReference"/>
        </w:rPr>
        <w:annotationRef/>
      </w:r>
      <w:r>
        <w:t>What it means here is that even though it looks like lead white when powdered, which is opaque (has body), really it is not opaque. Is there some way to translate the phrase ‘but for this reason’ that would give it this meaning?</w:t>
      </w:r>
    </w:p>
  </w:comment>
  <w:comment w:id="8" w:author="Pamela H. Smith" w:date="2017-02-22T12:40:00Z" w:initials="PHS">
    <w:p w14:paraId="3F69D6BC" w14:textId="3797F054" w:rsidR="00BE05B1" w:rsidRDefault="00BE05B1">
      <w:pPr>
        <w:pStyle w:val="CommentText"/>
      </w:pPr>
      <w:r>
        <w:rPr>
          <w:rStyle w:val="CommentReference"/>
        </w:rPr>
        <w:annotationRef/>
      </w:r>
      <w:r>
        <w:t>Persuasive.  I’d suggest:</w:t>
      </w:r>
    </w:p>
    <w:p w14:paraId="3E0742BC" w14:textId="20077681" w:rsidR="00BE05B1" w:rsidRDefault="00BE05B1">
      <w:pPr>
        <w:pStyle w:val="CommentText"/>
      </w:pPr>
      <w:proofErr w:type="gramStart"/>
      <w:r w:rsidRPr="004845B2">
        <w:rPr>
          <w:b/>
        </w:rPr>
        <w:t>it</w:t>
      </w:r>
      <w:proofErr w:type="gramEnd"/>
      <w:r w:rsidRPr="004845B2">
        <w:rPr>
          <w:b/>
        </w:rPr>
        <w:t xml:space="preserve"> looks like </w:t>
      </w:r>
      <w:r>
        <w:rPr>
          <w:b/>
        </w:rPr>
        <w:t>ground lead white, but despite this, it does not in fact have body.</w:t>
      </w:r>
    </w:p>
  </w:comment>
  <w:comment w:id="14" w:author="Science User" w:date="2017-02-22T10:37:00Z" w:initials="SU">
    <w:p w14:paraId="0ABA34AB" w14:textId="77777777" w:rsidR="00621CE0" w:rsidRDefault="00621CE0">
      <w:pPr>
        <w:pStyle w:val="CommentText"/>
      </w:pPr>
      <w:r>
        <w:rPr>
          <w:rStyle w:val="CommentReference"/>
        </w:rPr>
        <w:annotationRef/>
      </w:r>
      <w:r w:rsidR="00F466F1">
        <w:t>It would be better I think to leave this term in the French since it is not a single unambiguous substance but can be various things.</w:t>
      </w:r>
      <w:r w:rsidR="0044156F">
        <w:t xml:space="preserve"> It was probably is a general term</w:t>
      </w:r>
      <w:r w:rsidR="0044156F" w:rsidRPr="0044156F">
        <w:t xml:space="preserve"> </w:t>
      </w:r>
      <w:r w:rsidR="0044156F">
        <w:t xml:space="preserve">for a </w:t>
      </w:r>
      <w:r w:rsidR="0044156F" w:rsidRPr="0044156F">
        <w:t>brown-black</w:t>
      </w:r>
      <w:r w:rsidR="0044156F">
        <w:t xml:space="preserve"> organic pigment which could be derived from coal, </w:t>
      </w:r>
      <w:proofErr w:type="spellStart"/>
      <w:r w:rsidR="0044156F">
        <w:t>cassel</w:t>
      </w:r>
      <w:proofErr w:type="spellEnd"/>
      <w:r w:rsidR="0044156F">
        <w:t xml:space="preserve"> earth, bitumen asphalt, pitch etc.</w:t>
      </w:r>
      <w:r>
        <w:t xml:space="preserve">16thC Italian sources </w:t>
      </w:r>
      <w:proofErr w:type="spellStart"/>
      <w:r>
        <w:t>spalto</w:t>
      </w:r>
      <w:proofErr w:type="spellEnd"/>
      <w:r>
        <w:t xml:space="preserve"> is listed among black pigments and </w:t>
      </w:r>
      <w:r w:rsidR="00AF3926">
        <w:t xml:space="preserve">is not likely to be asphalt or </w:t>
      </w:r>
      <w:r>
        <w:t>bitumen but more like</w:t>
      </w:r>
      <w:r w:rsidR="00AF3926">
        <w:t>ly to be</w:t>
      </w:r>
      <w:r>
        <w:t xml:space="preserve"> coal black</w:t>
      </w:r>
      <w:r w:rsidR="00AF3926">
        <w:t xml:space="preserve"> or another brown-black organic pigment such as Cassel earth</w:t>
      </w:r>
      <w:r>
        <w:t xml:space="preserve">. </w:t>
      </w:r>
      <w:r w:rsidR="00F466F1">
        <w:t xml:space="preserve">We have very occasionally found pitch – two paintings by titian. </w:t>
      </w:r>
      <w:r>
        <w:t>Bitumen not</w:t>
      </w:r>
      <w:r w:rsidR="00F466F1">
        <w:t xml:space="preserve"> really</w:t>
      </w:r>
      <w:r>
        <w:t xml:space="preserve"> used as a pigment in the 16thC</w:t>
      </w:r>
      <w:r w:rsidR="00AF3926">
        <w:t xml:space="preserve">, and in fact </w:t>
      </w:r>
      <w:proofErr w:type="spellStart"/>
      <w:r w:rsidR="00AF3926">
        <w:t>cassel</w:t>
      </w:r>
      <w:proofErr w:type="spellEnd"/>
      <w:r w:rsidR="00AF3926">
        <w:t xml:space="preserve"> earth is more of a 17thC thing. Coal black on the other hand is common in the 16thC everywhere in Europe. See M. Spring et al. Black earths article, in National Gallery technical Bulletin, </w:t>
      </w:r>
      <w:proofErr w:type="spellStart"/>
      <w:r w:rsidR="00AF3926">
        <w:t>vol</w:t>
      </w:r>
      <w:proofErr w:type="spellEnd"/>
      <w:r w:rsidR="00AF3926">
        <w:t xml:space="preserve">, 24; </w:t>
      </w:r>
      <w:r w:rsidR="00AF3926" w:rsidRPr="00AF3926">
        <w:t>http://www.nationalgallery.org.uk/upload/pdf/spring_grout_white2003.pdf</w:t>
      </w:r>
    </w:p>
  </w:comment>
  <w:comment w:id="20" w:author="Science User" w:date="2017-02-22T09:57:00Z" w:initials="SU">
    <w:p w14:paraId="24832BD6" w14:textId="77777777" w:rsidR="00617345" w:rsidRDefault="00617345">
      <w:pPr>
        <w:pStyle w:val="CommentText"/>
      </w:pPr>
      <w:r>
        <w:rPr>
          <w:rStyle w:val="CommentReference"/>
        </w:rPr>
        <w:annotationRef/>
      </w:r>
      <w:r>
        <w:t>Reducing opacity is the meaning</w:t>
      </w:r>
      <w:r w:rsidR="00F466F1">
        <w:t>, but maybe using the word opaque would be taking it too far away from the manuscript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F76B8E" w15:done="0"/>
  <w15:commentEx w15:paraId="350966DA" w15:paraIdParent="16F76B8E" w15:done="0"/>
  <w15:commentEx w15:paraId="6B944B79" w15:paraIdParent="16F76B8E" w15:done="0"/>
  <w15:commentEx w15:paraId="2CE5E620" w15:done="0"/>
  <w15:commentEx w15:paraId="3E0742BC" w15:paraIdParent="2CE5E620" w15:done="0"/>
  <w15:commentEx w15:paraId="0ABA34AB" w15:done="0"/>
  <w15:commentEx w15:paraId="24832B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mela H. Smith">
    <w15:presenceInfo w15:providerId="None" w15:userId="Pamela H.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6C"/>
    <w:rsid w:val="000B2CA6"/>
    <w:rsid w:val="002C1F9D"/>
    <w:rsid w:val="00361B8B"/>
    <w:rsid w:val="0036294D"/>
    <w:rsid w:val="0044156F"/>
    <w:rsid w:val="004845B2"/>
    <w:rsid w:val="00523967"/>
    <w:rsid w:val="0056629B"/>
    <w:rsid w:val="005E0783"/>
    <w:rsid w:val="005E1E71"/>
    <w:rsid w:val="00617345"/>
    <w:rsid w:val="00621CE0"/>
    <w:rsid w:val="006376AC"/>
    <w:rsid w:val="006C17BF"/>
    <w:rsid w:val="007A6608"/>
    <w:rsid w:val="007E551F"/>
    <w:rsid w:val="007E7331"/>
    <w:rsid w:val="007F21B4"/>
    <w:rsid w:val="00AB100F"/>
    <w:rsid w:val="00AE0E1B"/>
    <w:rsid w:val="00AE1B8F"/>
    <w:rsid w:val="00AF3926"/>
    <w:rsid w:val="00BE05B1"/>
    <w:rsid w:val="00C5466C"/>
    <w:rsid w:val="00D12193"/>
    <w:rsid w:val="00EC4DB8"/>
    <w:rsid w:val="00F466F1"/>
    <w:rsid w:val="00F51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A9C2"/>
  <w15:docId w15:val="{151318B2-28E3-4504-A26B-947EA840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B8B"/>
    <w:rPr>
      <w:rFonts w:ascii="Tahoma" w:hAnsi="Tahoma" w:cs="Tahoma"/>
      <w:sz w:val="16"/>
      <w:szCs w:val="16"/>
    </w:rPr>
  </w:style>
  <w:style w:type="character" w:styleId="CommentReference">
    <w:name w:val="annotation reference"/>
    <w:basedOn w:val="DefaultParagraphFont"/>
    <w:uiPriority w:val="99"/>
    <w:semiHidden/>
    <w:unhideWhenUsed/>
    <w:rsid w:val="00621CE0"/>
    <w:rPr>
      <w:sz w:val="16"/>
      <w:szCs w:val="16"/>
    </w:rPr>
  </w:style>
  <w:style w:type="paragraph" w:styleId="CommentText">
    <w:name w:val="annotation text"/>
    <w:basedOn w:val="Normal"/>
    <w:link w:val="CommentTextChar"/>
    <w:uiPriority w:val="99"/>
    <w:semiHidden/>
    <w:unhideWhenUsed/>
    <w:rsid w:val="00621CE0"/>
    <w:pPr>
      <w:spacing w:line="240" w:lineRule="auto"/>
    </w:pPr>
    <w:rPr>
      <w:sz w:val="20"/>
      <w:szCs w:val="20"/>
    </w:rPr>
  </w:style>
  <w:style w:type="character" w:customStyle="1" w:styleId="CommentTextChar">
    <w:name w:val="Comment Text Char"/>
    <w:basedOn w:val="DefaultParagraphFont"/>
    <w:link w:val="CommentText"/>
    <w:uiPriority w:val="99"/>
    <w:semiHidden/>
    <w:rsid w:val="00621CE0"/>
    <w:rPr>
      <w:sz w:val="20"/>
      <w:szCs w:val="20"/>
    </w:rPr>
  </w:style>
  <w:style w:type="paragraph" w:styleId="CommentSubject">
    <w:name w:val="annotation subject"/>
    <w:basedOn w:val="CommentText"/>
    <w:next w:val="CommentText"/>
    <w:link w:val="CommentSubjectChar"/>
    <w:uiPriority w:val="99"/>
    <w:semiHidden/>
    <w:unhideWhenUsed/>
    <w:rsid w:val="00621CE0"/>
    <w:rPr>
      <w:b/>
      <w:bCs/>
    </w:rPr>
  </w:style>
  <w:style w:type="character" w:customStyle="1" w:styleId="CommentSubjectChar">
    <w:name w:val="Comment Subject Char"/>
    <w:basedOn w:val="CommentTextChar"/>
    <w:link w:val="CommentSubject"/>
    <w:uiPriority w:val="99"/>
    <w:semiHidden/>
    <w:rsid w:val="00621C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EACAD-BD7D-4EE7-918A-78BD575C7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National Gallery</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Science User</dc:creator>
  <cp:lastModifiedBy>Pamela H. Smith</cp:lastModifiedBy>
  <cp:revision>5</cp:revision>
  <dcterms:created xsi:type="dcterms:W3CDTF">2017-02-22T17:37:00Z</dcterms:created>
  <dcterms:modified xsi:type="dcterms:W3CDTF">2017-02-23T02:53:00Z</dcterms:modified>
</cp:coreProperties>
</file>